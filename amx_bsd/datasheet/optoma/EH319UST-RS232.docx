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0F" w:rsidRDefault="0053520F" w:rsidP="0053520F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sz w:val="14"/>
        </w:rPr>
        <w:t>RS232 TABLE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</w:p>
    <w:p w:rsidR="0053520F" w:rsidRDefault="0053520F" w:rsidP="0053520F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rFonts w:eastAsia="宋体"/>
          <w:sz w:val="14"/>
          <w:szCs w:val="18"/>
        </w:rPr>
        <w:t xml:space="preserve">Baud </w:t>
      </w:r>
      <w:proofErr w:type="gramStart"/>
      <w:r>
        <w:rPr>
          <w:rFonts w:eastAsia="宋体"/>
          <w:sz w:val="14"/>
          <w:szCs w:val="18"/>
        </w:rPr>
        <w:t>Rate :</w:t>
      </w:r>
      <w:proofErr w:type="gramEnd"/>
      <w:r>
        <w:rPr>
          <w:rFonts w:eastAsia="宋体"/>
          <w:sz w:val="14"/>
          <w:szCs w:val="18"/>
        </w:rPr>
        <w:t xml:space="preserve"> 9600</w:t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  <w:t xml:space="preserve">             </w:t>
      </w:r>
      <w:r>
        <w:rPr>
          <w:sz w:val="14"/>
          <w:szCs w:val="18"/>
        </w:rPr>
        <w:tab/>
      </w:r>
      <w:r>
        <w:rPr>
          <w:rFonts w:eastAsia="宋体"/>
          <w:sz w:val="14"/>
          <w:szCs w:val="18"/>
        </w:rPr>
        <w:t xml:space="preserve">Note : </w:t>
      </w:r>
      <w:r>
        <w:rPr>
          <w:sz w:val="14"/>
          <w:szCs w:val="18"/>
        </w:rPr>
        <w:tab/>
      </w:r>
      <w:r>
        <w:rPr>
          <w:rFonts w:eastAsia="宋体"/>
          <w:sz w:val="14"/>
          <w:szCs w:val="18"/>
        </w:rPr>
        <w:t xml:space="preserve">There is a </w:t>
      </w:r>
      <w:r>
        <w:rPr>
          <w:sz w:val="14"/>
        </w:rPr>
        <w:t>&lt;CR&gt; after all ASCII commands</w:t>
      </w:r>
    </w:p>
    <w:p w:rsidR="0053520F" w:rsidRDefault="0053520F" w:rsidP="0053520F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</w:rPr>
      </w:pPr>
      <w:r>
        <w:rPr>
          <w:rFonts w:eastAsia="宋体"/>
          <w:sz w:val="14"/>
          <w:szCs w:val="18"/>
        </w:rPr>
        <w:t>Data Bits: 8</w:t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  <w:t xml:space="preserve">             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sz w:val="14"/>
        </w:rPr>
        <w:t>0D is the HEX code for &lt;CR&gt; in ASCII code</w:t>
      </w:r>
    </w:p>
    <w:p w:rsidR="0053520F" w:rsidRDefault="0053520F" w:rsidP="0053520F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宋体"/>
          <w:sz w:val="14"/>
          <w:szCs w:val="18"/>
        </w:rPr>
      </w:pPr>
      <w:r>
        <w:rPr>
          <w:rFonts w:eastAsia="宋体"/>
          <w:sz w:val="14"/>
          <w:szCs w:val="18"/>
        </w:rPr>
        <w:t>Parity: None</w:t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</w:p>
    <w:p w:rsidR="0053520F" w:rsidRDefault="0053520F" w:rsidP="0053520F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宋体"/>
          <w:sz w:val="14"/>
          <w:szCs w:val="18"/>
        </w:rPr>
      </w:pPr>
      <w:r>
        <w:rPr>
          <w:rFonts w:eastAsia="宋体"/>
          <w:sz w:val="14"/>
          <w:szCs w:val="18"/>
        </w:rPr>
        <w:t>Stop Bits: 1</w:t>
      </w:r>
    </w:p>
    <w:p w:rsidR="0053520F" w:rsidRDefault="0053520F" w:rsidP="0053520F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宋体"/>
          <w:sz w:val="14"/>
          <w:szCs w:val="18"/>
        </w:rPr>
      </w:pPr>
      <w:r>
        <w:rPr>
          <w:rFonts w:eastAsia="宋体"/>
          <w:sz w:val="14"/>
          <w:szCs w:val="18"/>
        </w:rPr>
        <w:t xml:space="preserve">Flow </w:t>
      </w:r>
      <w:proofErr w:type="gramStart"/>
      <w:r>
        <w:rPr>
          <w:rFonts w:eastAsia="宋体"/>
          <w:sz w:val="14"/>
          <w:szCs w:val="18"/>
        </w:rPr>
        <w:t>Control :</w:t>
      </w:r>
      <w:proofErr w:type="gramEnd"/>
      <w:r>
        <w:rPr>
          <w:rFonts w:eastAsia="宋体"/>
          <w:sz w:val="14"/>
          <w:szCs w:val="18"/>
        </w:rPr>
        <w:t xml:space="preserve"> None</w:t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  <w:r>
        <w:rPr>
          <w:rFonts w:eastAsia="宋体"/>
          <w:sz w:val="14"/>
          <w:szCs w:val="18"/>
        </w:rPr>
        <w:tab/>
      </w:r>
    </w:p>
    <w:p w:rsidR="0053520F" w:rsidRDefault="0053520F" w:rsidP="0053520F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rFonts w:eastAsia="宋体"/>
          <w:sz w:val="14"/>
          <w:szCs w:val="18"/>
        </w:rPr>
      </w:pPr>
      <w:r>
        <w:rPr>
          <w:rFonts w:eastAsia="宋体"/>
          <w:sz w:val="14"/>
          <w:szCs w:val="18"/>
        </w:rPr>
        <w:t>UART16550 FIFO: Disable</w:t>
      </w:r>
    </w:p>
    <w:p w:rsidR="0053520F" w:rsidRDefault="0053520F" w:rsidP="0053520F">
      <w:pPr>
        <w:widowControl w:val="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autoSpaceDE w:val="0"/>
        <w:snapToGrid w:val="0"/>
        <w:rPr>
          <w:sz w:val="14"/>
          <w:szCs w:val="18"/>
        </w:rPr>
      </w:pPr>
      <w:r>
        <w:rPr>
          <w:rFonts w:eastAsia="宋体"/>
          <w:sz w:val="14"/>
          <w:szCs w:val="18"/>
        </w:rPr>
        <w:t>Projector Return (</w:t>
      </w:r>
      <w:r>
        <w:rPr>
          <w:sz w:val="14"/>
          <w:szCs w:val="18"/>
        </w:rPr>
        <w:t>Pass</w:t>
      </w:r>
      <w:r>
        <w:rPr>
          <w:rFonts w:eastAsia="宋体"/>
          <w:sz w:val="14"/>
          <w:szCs w:val="18"/>
        </w:rPr>
        <w:t xml:space="preserve">): </w:t>
      </w:r>
      <w:r>
        <w:rPr>
          <w:sz w:val="14"/>
          <w:szCs w:val="18"/>
        </w:rPr>
        <w:t>P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  <w:t xml:space="preserve">               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  <w:szCs w:val="18"/>
        </w:rPr>
        <w:t>Projector Return (Fail): F</w:t>
      </w:r>
      <w:r>
        <w:rPr>
          <w:color w:val="0000FF"/>
          <w:sz w:val="14"/>
        </w:rPr>
        <w:tab/>
      </w:r>
      <w:r>
        <w:rPr>
          <w:color w:val="0000FF"/>
          <w:sz w:val="14"/>
        </w:rPr>
        <w:tab/>
        <w:t xml:space="preserve">                </w:t>
      </w:r>
      <w:r>
        <w:rPr>
          <w:color w:val="0000FF"/>
          <w:sz w:val="14"/>
        </w:rPr>
        <w:tab/>
      </w:r>
      <w:r>
        <w:rPr>
          <w:sz w:val="14"/>
        </w:rPr>
        <w:t>XX=01</w:t>
      </w:r>
      <w:r>
        <w:rPr>
          <w:rFonts w:ascii="PMingLiU" w:hAnsi="PMingLiU"/>
          <w:sz w:val="14"/>
        </w:rPr>
        <w:t>-</w:t>
      </w:r>
      <w:r>
        <w:rPr>
          <w:sz w:val="14"/>
        </w:rPr>
        <w:t>99, projector's ID, XX=00 is for all projectors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b/>
          <w:bCs/>
          <w:color w:val="FF0000"/>
          <w:sz w:val="14"/>
          <w:shd w:val="clear" w:color="auto" w:fill="D8D8D8"/>
        </w:rPr>
        <w:t>SEND to projector</w:t>
      </w:r>
      <w:r>
        <w:rPr>
          <w:sz w:val="14"/>
        </w:rPr>
        <w:t xml:space="preserve">                 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hd w:val="clear" w:color="auto" w:fill="D8D8D8"/>
        </w:rPr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4"/>
          <w:shd w:val="clear" w:color="auto" w:fill="D8D8D8"/>
        </w:rPr>
        <w:tab/>
      </w:r>
      <w:bookmarkStart w:id="0" w:name="OLE_LINK6"/>
      <w:bookmarkStart w:id="1" w:name="OLE_LINK5"/>
      <w:r>
        <w:rPr>
          <w:b/>
          <w:color w:val="0000FF"/>
          <w:sz w:val="12"/>
          <w:szCs w:val="12"/>
          <w:shd w:val="clear" w:color="auto" w:fill="D8D8D8"/>
        </w:rPr>
        <w:t>HEX Code</w:t>
      </w:r>
      <w:bookmarkEnd w:id="0"/>
      <w:bookmarkEnd w:id="1"/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  <w:t>Description</w:t>
      </w:r>
      <w:r>
        <w:rPr>
          <w:b/>
          <w:color w:val="0000FF"/>
          <w:sz w:val="14"/>
          <w:shd w:val="clear" w:color="auto" w:fill="D8D8D8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</w:t>
      </w:r>
      <w:r w:rsidRPr="007321F5">
        <w:rPr>
          <w:color w:val="000000"/>
          <w:sz w:val="14"/>
        </w:rPr>
        <w:t>--------------------------------------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>~XX00 1</w:t>
      </w:r>
      <w:r w:rsidRPr="007321F5">
        <w:rPr>
          <w:color w:val="000000"/>
          <w:sz w:val="14"/>
        </w:rPr>
        <w:tab/>
        <w:t>7E 30 30 30 30 20 31 0D</w:t>
      </w:r>
      <w:r w:rsidRPr="007321F5">
        <w:rPr>
          <w:color w:val="000000"/>
          <w:sz w:val="14"/>
        </w:rPr>
        <w:tab/>
        <w:t>Power ON</w:t>
      </w:r>
      <w:r w:rsidRPr="007321F5">
        <w:rPr>
          <w:color w:val="000000"/>
          <w:sz w:val="14"/>
        </w:rPr>
        <w:tab/>
      </w:r>
      <w:r w:rsidRPr="007321F5">
        <w:rPr>
          <w:color w:val="000000"/>
          <w:sz w:val="14"/>
        </w:rPr>
        <w:tab/>
      </w:r>
      <w:r w:rsidRPr="007321F5">
        <w:rPr>
          <w:color w:val="000000"/>
          <w:sz w:val="14"/>
        </w:rPr>
        <w:tab/>
      </w:r>
      <w:r w:rsidRPr="007321F5">
        <w:rPr>
          <w:color w:val="000000"/>
          <w:sz w:val="14"/>
        </w:rPr>
        <w:tab/>
      </w:r>
    </w:p>
    <w:p w:rsidR="0053520F" w:rsidRPr="007279B8" w:rsidRDefault="0053520F" w:rsidP="0053520F">
      <w:pPr>
        <w:tabs>
          <w:tab w:val="left" w:pos="914"/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>~XX00 0</w:t>
      </w:r>
      <w:r w:rsidRPr="007321F5">
        <w:rPr>
          <w:color w:val="000000"/>
          <w:sz w:val="14"/>
        </w:rPr>
        <w:tab/>
      </w:r>
      <w:r w:rsidRPr="007321F5">
        <w:rPr>
          <w:color w:val="000000"/>
          <w:sz w:val="14"/>
        </w:rPr>
        <w:tab/>
        <w:t>7E 30 30 30 30 20 30 0D</w:t>
      </w:r>
      <w:r w:rsidRPr="007321F5">
        <w:rPr>
          <w:color w:val="000000"/>
          <w:sz w:val="14"/>
        </w:rPr>
        <w:tab/>
        <w:t>Power OFF</w:t>
      </w:r>
      <w:r w:rsidRPr="007321F5">
        <w:rPr>
          <w:color w:val="000000"/>
          <w:sz w:val="14"/>
        </w:rPr>
        <w:tab/>
        <w:t>(0/2 for backwar</w:t>
      </w:r>
      <w:r w:rsidRPr="007279B8">
        <w:rPr>
          <w:color w:val="000000"/>
          <w:sz w:val="14"/>
        </w:rPr>
        <w:t>d compatible)</w:t>
      </w:r>
    </w:p>
    <w:p w:rsidR="0053520F" w:rsidRPr="002C0376" w:rsidRDefault="0053520F" w:rsidP="0053520F">
      <w:pPr>
        <w:tabs>
          <w:tab w:val="left" w:pos="1134"/>
          <w:tab w:val="left" w:pos="2977"/>
          <w:tab w:val="left" w:pos="5560"/>
          <w:tab w:val="left" w:pos="6096"/>
        </w:tabs>
        <w:snapToGrid w:val="0"/>
        <w:rPr>
          <w:color w:val="000000"/>
          <w:sz w:val="14"/>
        </w:rPr>
      </w:pPr>
      <w:r w:rsidRPr="007279B8">
        <w:rPr>
          <w:color w:val="000000"/>
          <w:sz w:val="14"/>
        </w:rPr>
        <w:t>~XX00 1 ~nnnn</w:t>
      </w:r>
      <w:r w:rsidRPr="007279B8">
        <w:rPr>
          <w:color w:val="000000"/>
          <w:sz w:val="14"/>
        </w:rPr>
        <w:tab/>
        <w:t>7E 30 30 30 30 20 31 20 a 0D</w:t>
      </w:r>
      <w:r>
        <w:rPr>
          <w:rFonts w:hint="eastAsia"/>
          <w:color w:val="000000"/>
          <w:sz w:val="14"/>
          <w:lang w:eastAsia="zh-TW"/>
        </w:rPr>
        <w:t xml:space="preserve"> </w:t>
      </w:r>
      <w:r w:rsidRPr="007279B8">
        <w:rPr>
          <w:color w:val="000000"/>
          <w:sz w:val="14"/>
        </w:rPr>
        <w:t>Power ON with Password</w:t>
      </w:r>
      <w:r w:rsidRPr="007279B8">
        <w:rPr>
          <w:color w:val="000000"/>
          <w:sz w:val="14"/>
        </w:rPr>
        <w:tab/>
      </w:r>
      <w:r w:rsidRPr="002C0376">
        <w:rPr>
          <w:color w:val="000000"/>
          <w:sz w:val="14"/>
        </w:rPr>
        <w:t>~nnnn = ~000</w:t>
      </w:r>
      <w:r w:rsidRPr="002C0376">
        <w:rPr>
          <w:rFonts w:hint="eastAsia"/>
          <w:color w:val="000000"/>
          <w:sz w:val="14"/>
        </w:rPr>
        <w:t>0</w:t>
      </w:r>
      <w:r w:rsidRPr="002C0376">
        <w:rPr>
          <w:color w:val="000000"/>
          <w:sz w:val="14"/>
        </w:rPr>
        <w:t xml:space="preserve"> (a=7E 30 30 30</w:t>
      </w:r>
      <w:r w:rsidRPr="002C0376">
        <w:rPr>
          <w:rFonts w:hint="eastAsia"/>
          <w:color w:val="000000"/>
          <w:sz w:val="14"/>
          <w:lang w:eastAsia="zh-TW"/>
        </w:rPr>
        <w:t xml:space="preserve"> 30</w:t>
      </w:r>
      <w:r w:rsidRPr="002C0376">
        <w:rPr>
          <w:color w:val="000000"/>
          <w:sz w:val="14"/>
        </w:rPr>
        <w:t>)</w:t>
      </w:r>
    </w:p>
    <w:p w:rsidR="0053520F" w:rsidRPr="007279B8" w:rsidRDefault="0053520F" w:rsidP="0053520F">
      <w:pPr>
        <w:tabs>
          <w:tab w:val="left" w:pos="1134"/>
          <w:tab w:val="left" w:pos="2977"/>
          <w:tab w:val="left" w:pos="6085"/>
        </w:tabs>
        <w:snapToGrid w:val="0"/>
        <w:rPr>
          <w:color w:val="000000"/>
          <w:sz w:val="14"/>
        </w:rPr>
      </w:pPr>
      <w:r w:rsidRPr="002C0376">
        <w:rPr>
          <w:color w:val="000000"/>
          <w:sz w:val="14"/>
        </w:rPr>
        <w:tab/>
      </w:r>
      <w:r w:rsidRPr="002C0376">
        <w:rPr>
          <w:color w:val="000000"/>
          <w:sz w:val="14"/>
        </w:rPr>
        <w:tab/>
      </w:r>
      <w:r w:rsidRPr="002C0376">
        <w:rPr>
          <w:color w:val="000000"/>
          <w:sz w:val="14"/>
        </w:rPr>
        <w:tab/>
        <w:t xml:space="preserve"> ~9999</w:t>
      </w:r>
      <w:r w:rsidRPr="002C0376">
        <w:rPr>
          <w:rFonts w:hint="eastAsia"/>
          <w:color w:val="000000"/>
          <w:sz w:val="14"/>
        </w:rPr>
        <w:t xml:space="preserve"> </w:t>
      </w:r>
      <w:r w:rsidRPr="002C0376">
        <w:rPr>
          <w:color w:val="000000"/>
          <w:sz w:val="14"/>
        </w:rPr>
        <w:t xml:space="preserve">(a=7E 39 39 39 </w:t>
      </w:r>
      <w:r w:rsidRPr="002C0376">
        <w:rPr>
          <w:rFonts w:hint="eastAsia"/>
          <w:color w:val="000000"/>
          <w:sz w:val="14"/>
          <w:lang w:eastAsia="zh-TW"/>
        </w:rPr>
        <w:t>39</w:t>
      </w:r>
      <w:r w:rsidRPr="002C0376">
        <w:rPr>
          <w:color w:val="000000"/>
          <w:sz w:val="14"/>
        </w:rPr>
        <w:t>)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5560"/>
          <w:tab w:val="left" w:pos="6096"/>
        </w:tabs>
        <w:snapToGrid w:val="0"/>
        <w:rPr>
          <w:color w:val="000000"/>
          <w:sz w:val="14"/>
          <w:lang w:val="en-GB"/>
        </w:rPr>
      </w:pPr>
      <w:r w:rsidRPr="007321F5">
        <w:rPr>
          <w:color w:val="000000"/>
          <w:sz w:val="14"/>
          <w:lang w:val="en-GB"/>
        </w:rPr>
        <w:t>----------------------------------------------------------------------------------------------------------------------------------------------------------------------------------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en-GB"/>
        </w:rPr>
      </w:pPr>
      <w:r w:rsidRPr="007321F5">
        <w:rPr>
          <w:color w:val="000000"/>
          <w:sz w:val="14"/>
          <w:lang w:val="en-GB"/>
        </w:rPr>
        <w:t>~XX01 1</w:t>
      </w:r>
      <w:r w:rsidRPr="007321F5">
        <w:rPr>
          <w:color w:val="000000"/>
          <w:sz w:val="14"/>
          <w:lang w:val="en-GB"/>
        </w:rPr>
        <w:tab/>
        <w:t>7E 30 30 30 31 20 31</w:t>
      </w:r>
      <w:r w:rsidRPr="007321F5">
        <w:rPr>
          <w:color w:val="000000"/>
          <w:sz w:val="14"/>
        </w:rPr>
        <w:t xml:space="preserve"> 0D</w:t>
      </w:r>
      <w:r w:rsidRPr="007321F5">
        <w:rPr>
          <w:color w:val="000000"/>
          <w:sz w:val="14"/>
          <w:lang w:val="en-GB"/>
        </w:rPr>
        <w:tab/>
        <w:t>Resync</w:t>
      </w:r>
    </w:p>
    <w:p w:rsidR="0053520F" w:rsidRPr="007321F5" w:rsidRDefault="0053520F" w:rsidP="0053520F">
      <w:pPr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>~XX02 1               7E 30 30 30 32 20 31 0D       AV Mute                                     On</w:t>
      </w:r>
    </w:p>
    <w:p w:rsidR="0053520F" w:rsidRPr="007321F5" w:rsidRDefault="0053520F" w:rsidP="0053520F">
      <w:pPr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>~XX02 0               7E 30 30 30 32 20 30 0D                                                          Off (0/2 for backward compatible)</w:t>
      </w:r>
    </w:p>
    <w:p w:rsidR="0053520F" w:rsidRPr="007321F5" w:rsidRDefault="0053520F" w:rsidP="0053520F">
      <w:pPr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>~XX03 1               7E 30 30 30 33 20 31 0D       Mute                                           On</w:t>
      </w:r>
    </w:p>
    <w:p w:rsidR="0053520F" w:rsidRPr="007321F5" w:rsidRDefault="0053520F" w:rsidP="0053520F">
      <w:pPr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>~XX03 0               7E 30 30 30 33 20 30 0D                                                          Off (0/2 for backward compatible)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>~XX04 1</w:t>
      </w:r>
      <w:r w:rsidRPr="007321F5">
        <w:rPr>
          <w:color w:val="000000"/>
          <w:sz w:val="14"/>
        </w:rPr>
        <w:tab/>
        <w:t>7E 30 30 30 34 20 31 0D</w:t>
      </w:r>
      <w:r w:rsidRPr="007321F5">
        <w:rPr>
          <w:color w:val="000000"/>
          <w:sz w:val="14"/>
        </w:rPr>
        <w:tab/>
        <w:t>Freeze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670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>~XX04 0</w:t>
      </w:r>
      <w:r w:rsidRPr="007321F5">
        <w:rPr>
          <w:color w:val="000000"/>
          <w:sz w:val="14"/>
        </w:rPr>
        <w:tab/>
        <w:t xml:space="preserve">7E 30 30 30 34 20 </w:t>
      </w:r>
      <w:r w:rsidRPr="007321F5">
        <w:rPr>
          <w:color w:val="000000"/>
          <w:sz w:val="14"/>
          <w:lang w:val="en-GB"/>
        </w:rPr>
        <w:t>30</w:t>
      </w:r>
      <w:r w:rsidRPr="007321F5">
        <w:rPr>
          <w:color w:val="000000"/>
          <w:sz w:val="14"/>
        </w:rPr>
        <w:t xml:space="preserve"> 0D</w:t>
      </w:r>
      <w:r w:rsidRPr="007321F5">
        <w:rPr>
          <w:color w:val="000000"/>
          <w:sz w:val="14"/>
        </w:rPr>
        <w:tab/>
        <w:t>Unfreeze                                          (0/2 for backward compatible)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>~XX05 1</w:t>
      </w:r>
      <w:r w:rsidRPr="007321F5">
        <w:rPr>
          <w:color w:val="000000"/>
          <w:sz w:val="14"/>
        </w:rPr>
        <w:tab/>
        <w:t>7E 30 30 30 35 20 31 0D</w:t>
      </w:r>
      <w:r w:rsidRPr="007321F5">
        <w:rPr>
          <w:color w:val="000000"/>
          <w:sz w:val="14"/>
        </w:rPr>
        <w:tab/>
        <w:t>Zoom Plus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>~XX06 1</w:t>
      </w:r>
      <w:r w:rsidRPr="007321F5">
        <w:rPr>
          <w:color w:val="000000"/>
          <w:sz w:val="14"/>
        </w:rPr>
        <w:tab/>
        <w:t>7E 30 30 30 36 20 31 0D</w:t>
      </w:r>
      <w:r w:rsidRPr="007321F5">
        <w:rPr>
          <w:color w:val="000000"/>
          <w:sz w:val="14"/>
        </w:rPr>
        <w:tab/>
        <w:t>Zoom Minus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fr-FR" w:eastAsia="zh-TW"/>
        </w:rPr>
      </w:pPr>
      <w:r w:rsidRPr="007321F5">
        <w:rPr>
          <w:color w:val="000000"/>
          <w:sz w:val="14"/>
          <w:lang w:val="fr-FR"/>
        </w:rPr>
        <w:t>~XX12 1</w:t>
      </w:r>
      <w:r w:rsidRPr="007321F5">
        <w:rPr>
          <w:color w:val="000000"/>
          <w:sz w:val="14"/>
          <w:lang w:val="fr-FR"/>
        </w:rPr>
        <w:tab/>
        <w:t>7E 30 30 31 32 20 31 0D</w:t>
      </w:r>
      <w:r w:rsidRPr="007321F5">
        <w:rPr>
          <w:color w:val="000000"/>
          <w:sz w:val="14"/>
          <w:lang w:val="fr-FR"/>
        </w:rPr>
        <w:tab/>
        <w:t>Direct Source Commands</w:t>
      </w:r>
      <w:r w:rsidRPr="007321F5">
        <w:rPr>
          <w:color w:val="000000"/>
          <w:sz w:val="14"/>
          <w:lang w:val="fr-FR"/>
        </w:rPr>
        <w:tab/>
        <w:t>HDMI</w:t>
      </w:r>
      <w:r>
        <w:rPr>
          <w:rFonts w:hint="eastAsia"/>
          <w:color w:val="000000"/>
          <w:sz w:val="14"/>
          <w:lang w:val="fr-FR" w:eastAsia="zh-TW"/>
        </w:rPr>
        <w:t>1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fr-FR" w:eastAsia="zh-TW"/>
        </w:rPr>
      </w:pPr>
      <w:r>
        <w:rPr>
          <w:rFonts w:hint="eastAsia"/>
          <w:color w:val="000000"/>
          <w:sz w:val="14"/>
          <w:lang w:val="fr-FR" w:eastAsia="zh-TW"/>
        </w:rPr>
        <w:t xml:space="preserve">~XX12 15              </w:t>
      </w:r>
      <w:r w:rsidRPr="007321F5">
        <w:rPr>
          <w:color w:val="000000"/>
          <w:sz w:val="14"/>
          <w:lang w:val="fr-FR"/>
        </w:rPr>
        <w:t>7E 30 30 31 32 20 3</w:t>
      </w:r>
      <w:r>
        <w:rPr>
          <w:rFonts w:hint="eastAsia"/>
          <w:color w:val="000000"/>
          <w:sz w:val="14"/>
          <w:lang w:val="fr-FR" w:eastAsia="zh-TW"/>
        </w:rPr>
        <w:t xml:space="preserve">1 35 </w:t>
      </w:r>
      <w:r w:rsidRPr="007321F5">
        <w:rPr>
          <w:color w:val="000000"/>
          <w:sz w:val="14"/>
          <w:lang w:val="fr-FR"/>
        </w:rPr>
        <w:t>0D</w:t>
      </w:r>
      <w:r>
        <w:rPr>
          <w:rFonts w:hint="eastAsia"/>
          <w:color w:val="000000"/>
          <w:sz w:val="14"/>
          <w:lang w:val="fr-FR" w:eastAsia="zh-TW"/>
        </w:rPr>
        <w:t xml:space="preserve">                                                     HDMI2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 w:rsidRPr="007321F5">
        <w:rPr>
          <w:color w:val="000000"/>
          <w:sz w:val="14"/>
          <w:lang w:val="it-IT"/>
        </w:rPr>
        <w:t>~XX12 5</w:t>
      </w:r>
      <w:r w:rsidRPr="007321F5">
        <w:rPr>
          <w:color w:val="000000"/>
          <w:sz w:val="14"/>
          <w:lang w:val="it-IT"/>
        </w:rPr>
        <w:tab/>
        <w:t>7E 30 30 31 32 20 35 0D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  <w:t>VGA1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 w:rsidRPr="007321F5">
        <w:rPr>
          <w:color w:val="000000"/>
          <w:sz w:val="14"/>
          <w:lang w:val="it-IT"/>
        </w:rPr>
        <w:t>~XX12 6</w:t>
      </w:r>
      <w:r w:rsidRPr="007321F5">
        <w:rPr>
          <w:color w:val="000000"/>
          <w:sz w:val="14"/>
          <w:lang w:val="it-IT"/>
        </w:rPr>
        <w:tab/>
        <w:t>7E 30 30 31 32 20 36 0D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  <w:t xml:space="preserve">VGA 2 </w:t>
      </w:r>
    </w:p>
    <w:p w:rsidR="0053520F" w:rsidRPr="0087545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 w:rsidRPr="007321F5">
        <w:rPr>
          <w:color w:val="000000"/>
          <w:sz w:val="14"/>
          <w:lang w:val="pt-BR"/>
        </w:rPr>
        <w:t xml:space="preserve">~XX12 </w:t>
      </w:r>
      <w:r w:rsidRPr="007321F5">
        <w:rPr>
          <w:color w:val="000000"/>
          <w:sz w:val="14"/>
          <w:szCs w:val="14"/>
          <w:lang w:val="pt-BR"/>
        </w:rPr>
        <w:t>10</w:t>
      </w:r>
      <w:r w:rsidRPr="007321F5">
        <w:rPr>
          <w:color w:val="000000"/>
          <w:sz w:val="14"/>
          <w:szCs w:val="14"/>
          <w:lang w:val="pt-BR"/>
        </w:rPr>
        <w:tab/>
        <w:t>7E 30 30 31 32 20 31 30 0D</w:t>
      </w:r>
      <w:r w:rsidRPr="007321F5">
        <w:rPr>
          <w:color w:val="000000"/>
          <w:sz w:val="14"/>
          <w:szCs w:val="14"/>
          <w:lang w:val="pt-BR"/>
        </w:rPr>
        <w:tab/>
      </w:r>
      <w:r w:rsidRPr="007321F5">
        <w:rPr>
          <w:color w:val="000000"/>
          <w:sz w:val="14"/>
          <w:szCs w:val="14"/>
          <w:lang w:val="pt-BR"/>
        </w:rPr>
        <w:tab/>
        <w:t>Video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left="4060" w:hanging="4060"/>
        <w:rPr>
          <w:color w:val="000000"/>
          <w:sz w:val="14"/>
          <w:lang w:val="it-IT"/>
        </w:rPr>
      </w:pPr>
      <w:r w:rsidRPr="007321F5">
        <w:rPr>
          <w:color w:val="000000"/>
          <w:sz w:val="14"/>
          <w:lang w:val="it-IT"/>
        </w:rPr>
        <w:t xml:space="preserve">-----------------------------------------------------------------------------------------------------------------------------------------------------------------------------------  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7321F5">
        <w:rPr>
          <w:color w:val="000000"/>
          <w:sz w:val="14"/>
          <w:lang w:val="it-IT"/>
        </w:rPr>
        <w:t>~XX20 1</w:t>
      </w:r>
      <w:r w:rsidRPr="007321F5">
        <w:rPr>
          <w:color w:val="000000"/>
          <w:sz w:val="14"/>
          <w:lang w:val="it-IT"/>
        </w:rPr>
        <w:tab/>
        <w:t>7E 30 30 32 30 20 31 0D</w:t>
      </w:r>
      <w:r w:rsidRPr="007321F5">
        <w:rPr>
          <w:color w:val="000000"/>
          <w:sz w:val="14"/>
          <w:lang w:val="it-IT"/>
        </w:rPr>
        <w:tab/>
        <w:t>Display Mode</w:t>
      </w:r>
      <w:r w:rsidRPr="007321F5">
        <w:rPr>
          <w:color w:val="000000"/>
          <w:sz w:val="14"/>
          <w:lang w:val="it-IT"/>
        </w:rPr>
        <w:tab/>
        <w:t>Presentation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7321F5">
        <w:rPr>
          <w:color w:val="000000"/>
          <w:sz w:val="14"/>
          <w:lang w:val="it-IT"/>
        </w:rPr>
        <w:t>~XX20 2</w:t>
      </w:r>
      <w:r w:rsidRPr="007321F5">
        <w:rPr>
          <w:color w:val="000000"/>
          <w:sz w:val="14"/>
          <w:lang w:val="it-IT"/>
        </w:rPr>
        <w:tab/>
        <w:t>7E 30 30 32 30 20 32 0D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  <w:t>Bright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7321F5">
        <w:rPr>
          <w:color w:val="000000"/>
          <w:sz w:val="14"/>
          <w:lang w:val="it-IT"/>
        </w:rPr>
        <w:t>~XX20 3</w:t>
      </w:r>
      <w:r w:rsidRPr="007321F5">
        <w:rPr>
          <w:color w:val="000000"/>
          <w:sz w:val="14"/>
          <w:lang w:val="it-IT"/>
        </w:rPr>
        <w:tab/>
        <w:t>7E 30 30 32 30 20 33 0D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  <w:t>Movie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7321F5">
        <w:rPr>
          <w:color w:val="000000"/>
          <w:sz w:val="14"/>
          <w:lang w:val="it-IT"/>
        </w:rPr>
        <w:t>~XX20 4</w:t>
      </w:r>
      <w:r w:rsidRPr="007321F5">
        <w:rPr>
          <w:color w:val="000000"/>
          <w:sz w:val="14"/>
          <w:lang w:val="it-IT"/>
        </w:rPr>
        <w:tab/>
        <w:t>7E 30 30 32 30 20 34 0D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  <w:t>sRGB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7321F5">
        <w:rPr>
          <w:color w:val="000000"/>
          <w:sz w:val="14"/>
          <w:lang w:val="it-IT"/>
        </w:rPr>
        <w:t>~XX20 5</w:t>
      </w:r>
      <w:r w:rsidRPr="007321F5">
        <w:rPr>
          <w:color w:val="000000"/>
          <w:sz w:val="14"/>
          <w:lang w:val="it-IT"/>
        </w:rPr>
        <w:tab/>
        <w:t>7E 30 30 32 30 20 35 0D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  <w:t>User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/>
        </w:rPr>
      </w:pPr>
      <w:r w:rsidRPr="007321F5">
        <w:rPr>
          <w:color w:val="000000"/>
          <w:sz w:val="14"/>
          <w:lang w:val="it-IT"/>
        </w:rPr>
        <w:t>~XX20 7</w:t>
      </w:r>
      <w:r w:rsidRPr="007321F5">
        <w:rPr>
          <w:color w:val="000000"/>
          <w:sz w:val="14"/>
          <w:lang w:val="it-IT"/>
        </w:rPr>
        <w:tab/>
        <w:t>7E 30 30 32 30 20 37 0D</w:t>
      </w: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it-IT"/>
        </w:rPr>
        <w:tab/>
        <w:t>Blackboard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 xml:space="preserve">~XX20 </w:t>
      </w:r>
      <w:r w:rsidRPr="007321F5">
        <w:rPr>
          <w:rFonts w:hint="eastAsia"/>
          <w:color w:val="000000"/>
          <w:sz w:val="14"/>
          <w:lang w:eastAsia="zh-TW"/>
        </w:rPr>
        <w:t>13</w:t>
      </w:r>
      <w:r w:rsidRPr="007321F5">
        <w:rPr>
          <w:color w:val="000000"/>
          <w:sz w:val="14"/>
        </w:rPr>
        <w:tab/>
      </w:r>
      <w:r w:rsidRPr="00803932">
        <w:rPr>
          <w:color w:val="000000"/>
          <w:sz w:val="14"/>
        </w:rPr>
        <w:t xml:space="preserve">7E 30 30 32 30 </w:t>
      </w:r>
      <w:r w:rsidRPr="00803932">
        <w:rPr>
          <w:rFonts w:hint="eastAsia"/>
          <w:color w:val="000000"/>
          <w:sz w:val="14"/>
          <w:lang w:eastAsia="zh-TW"/>
        </w:rPr>
        <w:t>20 31</w:t>
      </w:r>
      <w:r w:rsidRPr="00803932">
        <w:rPr>
          <w:color w:val="000000"/>
          <w:sz w:val="14"/>
        </w:rPr>
        <w:t xml:space="preserve"> 3</w:t>
      </w:r>
      <w:r w:rsidRPr="00803932">
        <w:rPr>
          <w:rFonts w:hint="eastAsia"/>
          <w:color w:val="000000"/>
          <w:sz w:val="14"/>
          <w:lang w:eastAsia="zh-TW"/>
        </w:rPr>
        <w:t>3</w:t>
      </w:r>
      <w:r w:rsidRPr="00803932">
        <w:rPr>
          <w:color w:val="000000"/>
          <w:sz w:val="14"/>
        </w:rPr>
        <w:t xml:space="preserve"> 0D</w:t>
      </w:r>
      <w:r>
        <w:rPr>
          <w:rFonts w:hint="eastAsia"/>
          <w:color w:val="000000"/>
          <w:sz w:val="14"/>
          <w:lang w:eastAsia="zh-TW"/>
        </w:rPr>
        <w:t xml:space="preserve">   </w:t>
      </w:r>
      <w:r w:rsidRPr="007321F5">
        <w:rPr>
          <w:color w:val="000000"/>
          <w:sz w:val="14"/>
        </w:rPr>
        <w:tab/>
        <w:t>DICOM SIM.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7321F5">
        <w:rPr>
          <w:color w:val="000000"/>
          <w:sz w:val="14"/>
          <w:lang w:val="pt-BR"/>
        </w:rPr>
        <w:t>~XX20 9</w:t>
      </w:r>
      <w:r w:rsidRPr="007321F5">
        <w:rPr>
          <w:color w:val="000000"/>
          <w:sz w:val="14"/>
          <w:lang w:val="pt-BR"/>
        </w:rPr>
        <w:tab/>
        <w:t>7E 30 30 32 30 20 39 0D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  <w:t>3D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155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~XX21 n</w:t>
      </w:r>
      <w:r>
        <w:rPr>
          <w:sz w:val="14"/>
          <w:lang w:val="pt-BR"/>
        </w:rPr>
        <w:tab/>
        <w:t>7E 30 30 32 31 20  a 0D</w:t>
      </w:r>
      <w:r>
        <w:rPr>
          <w:sz w:val="14"/>
          <w:lang w:val="pt-BR"/>
        </w:rPr>
        <w:tab/>
        <w:t>Brightness</w:t>
      </w:r>
      <w:r>
        <w:rPr>
          <w:sz w:val="14"/>
          <w:lang w:val="pt-BR"/>
        </w:rPr>
        <w:tab/>
        <w:t>n = -50 (a=2D 35 30) ~ 50 (a=35 30)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~XX22 n</w:t>
      </w:r>
      <w:r>
        <w:rPr>
          <w:sz w:val="14"/>
          <w:lang w:val="pt-BR"/>
        </w:rPr>
        <w:tab/>
        <w:t>7E 30 30 32 32 20  a 0D</w:t>
      </w:r>
      <w:r>
        <w:rPr>
          <w:sz w:val="14"/>
          <w:lang w:val="pt-BR"/>
        </w:rPr>
        <w:tab/>
        <w:t>Contrast</w:t>
      </w:r>
      <w:r>
        <w:rPr>
          <w:sz w:val="14"/>
          <w:lang w:val="pt-BR"/>
        </w:rPr>
        <w:tab/>
        <w:t>n = -50 (a=2D 35 30) ~ 50 (a=35 30)</w:t>
      </w:r>
    </w:p>
    <w:p w:rsidR="0053520F" w:rsidRDefault="0053520F" w:rsidP="0053520F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23</w:t>
      </w:r>
      <w:r>
        <w:rPr>
          <w:color w:val="000000"/>
          <w:sz w:val="14"/>
          <w:lang w:val="pt-BR"/>
        </w:rPr>
        <w:t xml:space="preserve"> n</w:t>
      </w:r>
      <w:r>
        <w:rPr>
          <w:color w:val="000000"/>
          <w:sz w:val="14"/>
          <w:lang w:val="pt-BR"/>
        </w:rPr>
        <w:tab/>
        <w:t>7E 30 30 3</w:t>
      </w:r>
      <w:r>
        <w:rPr>
          <w:rFonts w:hint="eastAsia"/>
          <w:color w:val="000000"/>
          <w:sz w:val="14"/>
          <w:lang w:val="pt-BR" w:eastAsia="zh-TW"/>
        </w:rPr>
        <w:t>2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20  a 0D</w:t>
      </w:r>
      <w:r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Sharpness</w:t>
      </w:r>
      <w:r>
        <w:rPr>
          <w:color w:val="000000"/>
          <w:sz w:val="14"/>
          <w:lang w:val="pt-BR"/>
        </w:rPr>
        <w:tab/>
        <w:t>n = 1 (a=31) ~ 15  (a=31 35)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145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44</w:t>
      </w:r>
      <w:r>
        <w:rPr>
          <w:sz w:val="14"/>
          <w:lang w:val="pt-BR"/>
        </w:rPr>
        <w:t xml:space="preserve"> n</w:t>
      </w:r>
      <w:r>
        <w:rPr>
          <w:sz w:val="14"/>
          <w:lang w:val="pt-BR"/>
        </w:rPr>
        <w:tab/>
        <w:t>7E 30 30 3</w:t>
      </w:r>
      <w:r>
        <w:rPr>
          <w:rFonts w:hint="eastAsia"/>
          <w:sz w:val="14"/>
          <w:lang w:val="pt-BR" w:eastAsia="zh-TW"/>
        </w:rPr>
        <w:t>4</w:t>
      </w:r>
      <w:r>
        <w:rPr>
          <w:sz w:val="14"/>
          <w:lang w:val="pt-BR"/>
        </w:rPr>
        <w:t xml:space="preserve"> 3</w:t>
      </w:r>
      <w:r>
        <w:rPr>
          <w:rFonts w:hint="eastAsia"/>
          <w:sz w:val="14"/>
          <w:lang w:val="pt-BR" w:eastAsia="zh-TW"/>
        </w:rPr>
        <w:t>4</w:t>
      </w:r>
      <w:r>
        <w:rPr>
          <w:sz w:val="14"/>
          <w:lang w:val="pt-BR"/>
        </w:rPr>
        <w:t xml:space="preserve"> 20  a 0D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Tint</w:t>
      </w:r>
      <w:r>
        <w:rPr>
          <w:sz w:val="14"/>
          <w:lang w:val="pt-BR"/>
        </w:rPr>
        <w:tab/>
        <w:t>n = -50 (a=2D 35 30) ~ 50 (a=35 30)</w:t>
      </w:r>
    </w:p>
    <w:p w:rsidR="0053520F" w:rsidRPr="00F506E1" w:rsidRDefault="0053520F" w:rsidP="0053520F">
      <w:pPr>
        <w:tabs>
          <w:tab w:val="left" w:pos="1134"/>
          <w:tab w:val="left" w:pos="2977"/>
          <w:tab w:val="left" w:pos="4960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</w:t>
      </w:r>
      <w:r>
        <w:rPr>
          <w:rFonts w:hint="eastAsia"/>
          <w:sz w:val="14"/>
          <w:lang w:val="pt-BR" w:eastAsia="zh-TW"/>
        </w:rPr>
        <w:t>45</w:t>
      </w:r>
      <w:r>
        <w:rPr>
          <w:sz w:val="14"/>
          <w:lang w:val="pt-BR"/>
        </w:rPr>
        <w:t xml:space="preserve"> n</w:t>
      </w:r>
      <w:r>
        <w:rPr>
          <w:sz w:val="14"/>
          <w:lang w:val="pt-BR"/>
        </w:rPr>
        <w:tab/>
        <w:t>7E 30 30 3</w:t>
      </w:r>
      <w:r>
        <w:rPr>
          <w:rFonts w:hint="eastAsia"/>
          <w:sz w:val="14"/>
          <w:lang w:val="pt-BR" w:eastAsia="zh-TW"/>
        </w:rPr>
        <w:t>4</w:t>
      </w:r>
      <w:r>
        <w:rPr>
          <w:sz w:val="14"/>
          <w:lang w:val="pt-BR"/>
        </w:rPr>
        <w:t xml:space="preserve"> 3</w:t>
      </w:r>
      <w:r>
        <w:rPr>
          <w:rFonts w:hint="eastAsia"/>
          <w:sz w:val="14"/>
          <w:lang w:val="pt-BR" w:eastAsia="zh-TW"/>
        </w:rPr>
        <w:t>5</w:t>
      </w:r>
      <w:r>
        <w:rPr>
          <w:sz w:val="14"/>
          <w:lang w:val="pt-BR"/>
        </w:rPr>
        <w:t xml:space="preserve"> 20  a 0D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Color</w:t>
      </w:r>
      <w:r>
        <w:rPr>
          <w:sz w:val="14"/>
          <w:lang w:val="pt-BR"/>
        </w:rPr>
        <w:tab/>
        <w:t>n = -50 (a=2D 35 30) ~ 50 (a=35 30)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7321F5">
        <w:rPr>
          <w:color w:val="000000"/>
          <w:sz w:val="14"/>
          <w:lang w:val="pt-BR"/>
        </w:rPr>
        <w:t>-------------------------------------------------------------------------------------------------------------------------------------------------------------------------------</w:t>
      </w:r>
      <w:r w:rsidRPr="007321F5">
        <w:rPr>
          <w:color w:val="000000"/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~XX327 n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32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37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Color Matching  Red Hue                     </w:t>
      </w:r>
      <w:r w:rsidRPr="007321F5">
        <w:rPr>
          <w:color w:val="000000"/>
          <w:sz w:val="14"/>
          <w:lang w:val="pt-BR"/>
        </w:rPr>
        <w:t>n = -50 (a=2D 35 30) ~ 50 (a=35 30)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~XX328 n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32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8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     Green Hue                  </w:t>
      </w:r>
      <w:r w:rsidRPr="007321F5">
        <w:rPr>
          <w:color w:val="000000"/>
          <w:sz w:val="14"/>
          <w:lang w:val="pt-BR"/>
        </w:rPr>
        <w:t>n = -50 (a=2D 35 30) ~ 50 (a=35 30)</w:t>
      </w:r>
    </w:p>
    <w:p w:rsidR="0053520F" w:rsidRPr="00803932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~XX329 n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32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9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     </w:t>
      </w:r>
      <w:r w:rsidRPr="00803932">
        <w:rPr>
          <w:rFonts w:hint="eastAsia"/>
          <w:color w:val="000000"/>
          <w:sz w:val="14"/>
          <w:lang w:val="pt-BR" w:eastAsia="zh-TW"/>
        </w:rPr>
        <w:t xml:space="preserve">Blue Hue                    </w:t>
      </w:r>
      <w:r w:rsidRPr="00803932">
        <w:rPr>
          <w:color w:val="000000"/>
          <w:sz w:val="14"/>
          <w:lang w:val="pt-BR"/>
        </w:rPr>
        <w:t>n = -50 (a=2D 35 30) ~ 50 (a=35 30)</w:t>
      </w:r>
    </w:p>
    <w:p w:rsidR="0053520F" w:rsidRPr="00803932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803932">
        <w:rPr>
          <w:rFonts w:hint="eastAsia"/>
          <w:color w:val="000000"/>
          <w:sz w:val="14"/>
          <w:lang w:val="pt-BR" w:eastAsia="zh-TW"/>
        </w:rPr>
        <w:t xml:space="preserve">~XX330 n        </w:t>
      </w:r>
      <w:r w:rsidRPr="00803932">
        <w:rPr>
          <w:color w:val="000000"/>
          <w:sz w:val="14"/>
          <w:lang w:val="pt-BR" w:eastAsia="zh-TW"/>
        </w:rPr>
        <w:t>7</w:t>
      </w:r>
      <w:r w:rsidRPr="00803932"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33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3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0 </w:t>
      </w:r>
      <w:r w:rsidRPr="00803932">
        <w:rPr>
          <w:color w:val="000000"/>
          <w:sz w:val="14"/>
          <w:lang w:val="pt-BR" w:eastAsia="zh-TW"/>
        </w:rPr>
        <w:t>20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a 0D                            Cyan Hue                     </w:t>
      </w:r>
      <w:r w:rsidRPr="00803932">
        <w:rPr>
          <w:color w:val="000000"/>
          <w:sz w:val="14"/>
          <w:lang w:val="pt-BR"/>
        </w:rPr>
        <w:t>n = -50 (a=2D 35 30) ~ 50 (a=35 30)</w:t>
      </w:r>
    </w:p>
    <w:p w:rsidR="0053520F" w:rsidRPr="00803932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ins w:id="2" w:author="claire.fan" w:date="2013-03-24T19:17:00Z"/>
          <w:color w:val="000000"/>
          <w:sz w:val="14"/>
          <w:lang w:val="pt-BR" w:eastAsia="zh-TW"/>
        </w:rPr>
      </w:pPr>
      <w:r w:rsidRPr="00803932">
        <w:rPr>
          <w:rFonts w:hint="eastAsia"/>
          <w:color w:val="000000"/>
          <w:sz w:val="14"/>
          <w:lang w:val="pt-BR" w:eastAsia="zh-TW"/>
        </w:rPr>
        <w:t xml:space="preserve">~XX331 n        </w:t>
      </w:r>
      <w:r w:rsidRPr="00803932">
        <w:rPr>
          <w:color w:val="000000"/>
          <w:sz w:val="14"/>
          <w:lang w:val="pt-BR" w:eastAsia="zh-TW"/>
        </w:rPr>
        <w:t>7</w:t>
      </w:r>
      <w:r w:rsidRPr="00803932"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33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3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1 </w:t>
      </w:r>
      <w:r w:rsidRPr="00803932">
        <w:rPr>
          <w:color w:val="000000"/>
          <w:sz w:val="14"/>
          <w:lang w:val="pt-BR" w:eastAsia="zh-TW"/>
        </w:rPr>
        <w:t>20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a 0D                            Yellow Hue                  </w:t>
      </w:r>
      <w:r w:rsidRPr="00803932">
        <w:rPr>
          <w:color w:val="000000"/>
          <w:sz w:val="14"/>
          <w:lang w:val="pt-BR"/>
        </w:rPr>
        <w:t>n = -50 (a=2D 35 30) ~ 50 (a=35 30)</w:t>
      </w:r>
    </w:p>
    <w:p w:rsidR="0053520F" w:rsidRPr="00803932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803932">
        <w:rPr>
          <w:rFonts w:hint="eastAsia"/>
          <w:color w:val="000000"/>
          <w:sz w:val="14"/>
          <w:lang w:val="pt-BR" w:eastAsia="zh-TW"/>
        </w:rPr>
        <w:t xml:space="preserve">~XX332 n         </w:t>
      </w:r>
      <w:r w:rsidRPr="00803932">
        <w:rPr>
          <w:color w:val="000000"/>
          <w:sz w:val="14"/>
          <w:lang w:val="pt-BR" w:eastAsia="zh-TW"/>
        </w:rPr>
        <w:t>7</w:t>
      </w:r>
      <w:r w:rsidRPr="00803932"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33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3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2 </w:t>
      </w:r>
      <w:r w:rsidRPr="00803932">
        <w:rPr>
          <w:color w:val="000000"/>
          <w:sz w:val="14"/>
          <w:lang w:val="pt-BR" w:eastAsia="zh-TW"/>
        </w:rPr>
        <w:t>20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a 0D                           Magenta Hue               </w:t>
      </w:r>
      <w:r w:rsidRPr="00803932">
        <w:rPr>
          <w:color w:val="000000"/>
          <w:sz w:val="14"/>
          <w:lang w:val="pt-BR"/>
        </w:rPr>
        <w:t>n = -50 (a=2D 35 30) ~ 50 (a=35 30)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</w:p>
    <w:p w:rsidR="0053520F" w:rsidRPr="00803932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803932">
        <w:rPr>
          <w:rFonts w:hint="eastAsia"/>
          <w:color w:val="000000"/>
          <w:sz w:val="14"/>
          <w:lang w:val="pt-BR" w:eastAsia="zh-TW"/>
        </w:rPr>
        <w:t xml:space="preserve">~XX333 n         </w:t>
      </w:r>
      <w:r w:rsidRPr="00803932">
        <w:rPr>
          <w:color w:val="000000"/>
          <w:sz w:val="14"/>
          <w:lang w:val="pt-BR" w:eastAsia="zh-TW"/>
        </w:rPr>
        <w:t>7</w:t>
      </w:r>
      <w:r w:rsidRPr="00803932"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33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3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3 </w:t>
      </w:r>
      <w:r w:rsidRPr="00803932">
        <w:rPr>
          <w:color w:val="000000"/>
          <w:sz w:val="14"/>
          <w:lang w:val="pt-BR" w:eastAsia="zh-TW"/>
        </w:rPr>
        <w:t>20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a 0D                          Red Saturation              </w:t>
      </w:r>
      <w:r w:rsidRPr="00803932">
        <w:rPr>
          <w:color w:val="000000"/>
          <w:sz w:val="14"/>
          <w:lang w:val="pt-BR"/>
        </w:rPr>
        <w:t>n = -50 (a=2D 35 30) ~ 50 (a=35 30)</w:t>
      </w:r>
    </w:p>
    <w:p w:rsidR="0053520F" w:rsidRPr="00803932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ins w:id="3" w:author="claire.fan" w:date="2013-03-24T19:17:00Z"/>
          <w:color w:val="000000"/>
          <w:sz w:val="14"/>
          <w:lang w:val="pt-BR" w:eastAsia="zh-TW"/>
        </w:rPr>
      </w:pPr>
      <w:r w:rsidRPr="00803932">
        <w:rPr>
          <w:rFonts w:hint="eastAsia"/>
          <w:color w:val="000000"/>
          <w:sz w:val="14"/>
          <w:lang w:val="pt-BR" w:eastAsia="zh-TW"/>
        </w:rPr>
        <w:t xml:space="preserve">~XX334 n         </w:t>
      </w:r>
      <w:r w:rsidRPr="00803932">
        <w:rPr>
          <w:color w:val="000000"/>
          <w:sz w:val="14"/>
          <w:lang w:val="pt-BR" w:eastAsia="zh-TW"/>
        </w:rPr>
        <w:t>7</w:t>
      </w:r>
      <w:r w:rsidRPr="00803932"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33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3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4 </w:t>
      </w:r>
      <w:r w:rsidRPr="00803932">
        <w:rPr>
          <w:color w:val="000000"/>
          <w:sz w:val="14"/>
          <w:lang w:val="pt-BR" w:eastAsia="zh-TW"/>
        </w:rPr>
        <w:t>20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a 0D                          Green Saturation           </w:t>
      </w:r>
      <w:r w:rsidRPr="00803932">
        <w:rPr>
          <w:color w:val="000000"/>
          <w:sz w:val="14"/>
          <w:lang w:val="pt-BR"/>
        </w:rPr>
        <w:t>n = -50 (a=2D 35 30) ~ 50 (a=35 30)</w:t>
      </w:r>
    </w:p>
    <w:p w:rsidR="0053520F" w:rsidRPr="00803932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ins w:id="4" w:author="claire.fan" w:date="2013-03-24T19:17:00Z"/>
          <w:color w:val="000000"/>
          <w:sz w:val="14"/>
          <w:lang w:val="pt-BR" w:eastAsia="zh-TW"/>
        </w:rPr>
      </w:pPr>
      <w:r w:rsidRPr="00803932">
        <w:rPr>
          <w:rFonts w:hint="eastAsia"/>
          <w:color w:val="000000"/>
          <w:sz w:val="14"/>
          <w:lang w:val="pt-BR" w:eastAsia="zh-TW"/>
        </w:rPr>
        <w:t xml:space="preserve">~XX335 n         </w:t>
      </w:r>
      <w:r w:rsidRPr="00803932">
        <w:rPr>
          <w:color w:val="000000"/>
          <w:sz w:val="14"/>
          <w:lang w:val="pt-BR" w:eastAsia="zh-TW"/>
        </w:rPr>
        <w:t>7</w:t>
      </w:r>
      <w:r w:rsidRPr="00803932"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33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3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5 </w:t>
      </w:r>
      <w:r w:rsidRPr="00803932">
        <w:rPr>
          <w:color w:val="000000"/>
          <w:sz w:val="14"/>
          <w:lang w:val="pt-BR" w:eastAsia="zh-TW"/>
        </w:rPr>
        <w:t>20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a 0D                            Blue Saturation              </w:t>
      </w:r>
      <w:r w:rsidRPr="00803932">
        <w:rPr>
          <w:color w:val="000000"/>
          <w:sz w:val="14"/>
          <w:lang w:val="pt-BR"/>
        </w:rPr>
        <w:t>n = -50 (a=2D 35 30) ~ 50 (a=35 30)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803932">
        <w:rPr>
          <w:rFonts w:hint="eastAsia"/>
          <w:color w:val="000000"/>
          <w:sz w:val="14"/>
          <w:lang w:val="pt-BR" w:eastAsia="zh-TW"/>
        </w:rPr>
        <w:t xml:space="preserve">~XX336 n         </w:t>
      </w:r>
      <w:r w:rsidRPr="00803932">
        <w:rPr>
          <w:color w:val="000000"/>
          <w:sz w:val="14"/>
          <w:lang w:val="pt-BR" w:eastAsia="zh-TW"/>
        </w:rPr>
        <w:t>7</w:t>
      </w:r>
      <w:r w:rsidRPr="00803932"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33</w:t>
      </w:r>
      <w:r w:rsidRPr="00803932">
        <w:rPr>
          <w:rFonts w:hint="eastAsia"/>
          <w:color w:val="000000"/>
          <w:sz w:val="14"/>
          <w:lang w:val="pt-BR" w:eastAsia="zh-TW"/>
        </w:rPr>
        <w:t xml:space="preserve">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3 </w:t>
      </w:r>
      <w:r w:rsidRPr="00803932">
        <w:rPr>
          <w:color w:val="000000"/>
          <w:sz w:val="14"/>
          <w:lang w:val="pt-BR" w:eastAsia="zh-TW"/>
        </w:rPr>
        <w:t>3</w:t>
      </w:r>
      <w:r w:rsidRPr="00803932">
        <w:rPr>
          <w:rFonts w:hint="eastAsia"/>
          <w:color w:val="000000"/>
          <w:sz w:val="14"/>
          <w:lang w:val="pt-BR" w:eastAsia="zh-TW"/>
        </w:rPr>
        <w:t xml:space="preserve">6 </w:t>
      </w:r>
      <w:r w:rsidRPr="00803932">
        <w:rPr>
          <w:color w:val="000000"/>
          <w:sz w:val="14"/>
          <w:lang w:val="pt-BR" w:eastAsia="zh-TW"/>
        </w:rPr>
        <w:t>20</w:t>
      </w:r>
      <w:r w:rsidRPr="00803932">
        <w:rPr>
          <w:rFonts w:hint="eastAsia"/>
          <w:color w:val="000000"/>
          <w:sz w:val="14"/>
          <w:lang w:val="pt-BR" w:eastAsia="zh-TW"/>
        </w:rPr>
        <w:t xml:space="preserve"> a 0D                         Cyan Sat</w:t>
      </w:r>
      <w:r>
        <w:rPr>
          <w:rFonts w:hint="eastAsia"/>
          <w:color w:val="000000"/>
          <w:sz w:val="14"/>
          <w:lang w:val="pt-BR" w:eastAsia="zh-TW"/>
        </w:rPr>
        <w:t xml:space="preserve">uration              </w:t>
      </w:r>
      <w:r w:rsidRPr="007321F5">
        <w:rPr>
          <w:color w:val="000000"/>
          <w:sz w:val="14"/>
          <w:lang w:val="pt-BR"/>
        </w:rPr>
        <w:t>n = -50 (a=2D 35 30) ~ 50 (a=35 30)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ins w:id="5" w:author="claire.fan" w:date="2013-03-24T19:18:00Z"/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lastRenderedPageBreak/>
        <w:t xml:space="preserve">~XX337 n 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3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7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  Yellow Saturation            </w:t>
      </w:r>
      <w:r w:rsidRPr="007321F5">
        <w:rPr>
          <w:color w:val="000000"/>
          <w:sz w:val="14"/>
          <w:lang w:val="pt-BR"/>
        </w:rPr>
        <w:t>n = -50 (a=2D 35 30) ~ 50 (a=35 30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ins w:id="6" w:author="claire.fan" w:date="2013-03-24T19:18:00Z"/>
          <w:color w:val="000000"/>
          <w:sz w:val="14"/>
          <w:lang w:val="pt-BR" w:eastAsia="zh-TW"/>
        </w:rPr>
      </w:pPr>
      <w:r w:rsidRPr="007321F5">
        <w:rPr>
          <w:color w:val="000000"/>
          <w:sz w:val="14"/>
          <w:lang w:val="pt-BR"/>
        </w:rPr>
        <w:t>)</w:t>
      </w:r>
      <w:r>
        <w:rPr>
          <w:rFonts w:hint="eastAsia"/>
          <w:color w:val="000000"/>
          <w:sz w:val="14"/>
          <w:lang w:val="pt-BR" w:eastAsia="zh-TW"/>
        </w:rPr>
        <w:t xml:space="preserve">~XX338 n 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3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8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 Magenta Saturationn       </w:t>
      </w:r>
      <w:r w:rsidRPr="007321F5">
        <w:rPr>
          <w:color w:val="000000"/>
          <w:sz w:val="14"/>
          <w:lang w:val="pt-BR"/>
        </w:rPr>
        <w:t>n = -50 (a=2D 35 30) ~ 50 (a=35 30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7321F5">
        <w:rPr>
          <w:color w:val="000000"/>
          <w:sz w:val="14"/>
          <w:lang w:val="pt-BR"/>
        </w:rPr>
        <w:t>)</w:t>
      </w:r>
      <w:r>
        <w:rPr>
          <w:rFonts w:hint="eastAsia"/>
          <w:color w:val="000000"/>
          <w:sz w:val="14"/>
          <w:lang w:val="pt-BR" w:eastAsia="zh-TW"/>
        </w:rPr>
        <w:t xml:space="preserve">~XX339 n 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3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9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 Red Gain                        </w:t>
      </w:r>
      <w:r w:rsidRPr="007321F5">
        <w:rPr>
          <w:color w:val="000000"/>
          <w:sz w:val="14"/>
          <w:lang w:val="pt-BR"/>
        </w:rPr>
        <w:t>n = -50 (a=2D 35 30) ~ 50 (a=35 30)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ins w:id="7" w:author="claire.fan" w:date="2013-03-24T19:18:00Z"/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~XX340 n 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4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0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Green Gain                     </w:t>
      </w:r>
      <w:r w:rsidRPr="007321F5">
        <w:rPr>
          <w:color w:val="000000"/>
          <w:sz w:val="14"/>
          <w:lang w:val="pt-BR"/>
        </w:rPr>
        <w:t>n = -50 (a=2D 35 30) ~ 50 (a=35 30)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ins w:id="8" w:author="claire.fan" w:date="2013-03-24T19:18:00Z"/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~XX341 n 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4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1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Blue Gain                          </w:t>
      </w:r>
      <w:r w:rsidRPr="007321F5">
        <w:rPr>
          <w:color w:val="000000"/>
          <w:sz w:val="14"/>
          <w:lang w:val="pt-BR"/>
        </w:rPr>
        <w:t>n = -50 (a=2D 35 30) ~ 50 (a=35 30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ins w:id="9" w:author="claire.fan" w:date="2013-03-24T19:18:00Z"/>
          <w:color w:val="000000"/>
          <w:sz w:val="14"/>
          <w:lang w:val="pt-BR" w:eastAsia="zh-TW"/>
        </w:rPr>
      </w:pPr>
      <w:r w:rsidRPr="007321F5">
        <w:rPr>
          <w:color w:val="000000"/>
          <w:sz w:val="14"/>
          <w:lang w:val="pt-BR"/>
        </w:rPr>
        <w:t>)</w:t>
      </w:r>
      <w:r>
        <w:rPr>
          <w:rFonts w:hint="eastAsia"/>
          <w:color w:val="000000"/>
          <w:sz w:val="14"/>
          <w:lang w:val="pt-BR" w:eastAsia="zh-TW"/>
        </w:rPr>
        <w:t xml:space="preserve">~XX342 n 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4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2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Cyan Gain                        </w:t>
      </w:r>
      <w:r w:rsidRPr="007321F5">
        <w:rPr>
          <w:color w:val="000000"/>
          <w:sz w:val="14"/>
          <w:lang w:val="pt-BR"/>
        </w:rPr>
        <w:t>n = -50 (a=2D 35 30) ~ 50 (a=35 30)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~XX343 n 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4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3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Yellow Gain                     </w:t>
      </w:r>
      <w:r w:rsidRPr="007321F5">
        <w:rPr>
          <w:color w:val="000000"/>
          <w:sz w:val="14"/>
          <w:lang w:val="pt-BR"/>
        </w:rPr>
        <w:t>n = -50 (a=2D 35 30) ~ 50 (a=35 30)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~XX344 n 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4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4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Magenta Gain                   </w:t>
      </w:r>
      <w:r w:rsidRPr="007321F5">
        <w:rPr>
          <w:color w:val="000000"/>
          <w:sz w:val="14"/>
          <w:lang w:val="pt-BR"/>
        </w:rPr>
        <w:t>n = -50 (a=2D 35 30) ~ 50 (a=35 30)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~XX345 n 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4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5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White/R                           </w:t>
      </w:r>
      <w:r w:rsidRPr="007321F5">
        <w:rPr>
          <w:color w:val="000000"/>
          <w:sz w:val="14"/>
          <w:lang w:val="pt-BR"/>
        </w:rPr>
        <w:t>n = -50 (a=2D 35 30) ~ 50 (a=35 30)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~XX346 n 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4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6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White/G                            </w:t>
      </w:r>
      <w:r w:rsidRPr="007321F5">
        <w:rPr>
          <w:color w:val="000000"/>
          <w:sz w:val="14"/>
          <w:lang w:val="pt-BR"/>
        </w:rPr>
        <w:t>n = -50 (a=2D 35 30) ~ 50 (a=35 30)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~XX347 n         </w:t>
      </w:r>
      <w:r w:rsidRPr="00F250EE">
        <w:rPr>
          <w:color w:val="000000"/>
          <w:sz w:val="14"/>
          <w:lang w:val="pt-BR" w:eastAsia="zh-TW"/>
        </w:rPr>
        <w:t>7</w:t>
      </w:r>
      <w:r>
        <w:rPr>
          <w:rFonts w:hint="eastAsia"/>
          <w:color w:val="000000"/>
          <w:sz w:val="14"/>
          <w:lang w:val="pt-BR" w:eastAsia="zh-TW"/>
        </w:rPr>
        <w:t xml:space="preserve">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33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4 </w:t>
      </w:r>
      <w:r>
        <w:rPr>
          <w:color w:val="000000"/>
          <w:sz w:val="14"/>
          <w:lang w:val="pt-BR" w:eastAsia="zh-TW"/>
        </w:rPr>
        <w:t>3</w:t>
      </w:r>
      <w:r>
        <w:rPr>
          <w:rFonts w:hint="eastAsia"/>
          <w:color w:val="000000"/>
          <w:sz w:val="14"/>
          <w:lang w:val="pt-BR" w:eastAsia="zh-TW"/>
        </w:rPr>
        <w:t xml:space="preserve">7 </w:t>
      </w:r>
      <w:r>
        <w:rPr>
          <w:color w:val="000000"/>
          <w:sz w:val="14"/>
          <w:lang w:val="pt-BR" w:eastAsia="zh-TW"/>
        </w:rPr>
        <w:t>20</w:t>
      </w:r>
      <w:r>
        <w:rPr>
          <w:rFonts w:hint="eastAsia"/>
          <w:color w:val="000000"/>
          <w:sz w:val="14"/>
          <w:lang w:val="pt-BR" w:eastAsia="zh-TW"/>
        </w:rPr>
        <w:t xml:space="preserve"> a 0D                       White/B                            </w:t>
      </w:r>
      <w:r w:rsidRPr="007321F5">
        <w:rPr>
          <w:color w:val="000000"/>
          <w:sz w:val="14"/>
          <w:lang w:val="pt-BR"/>
        </w:rPr>
        <w:t>n = -50 (a=2D 35 30) ~ 50 (a=35 30)</w:t>
      </w:r>
    </w:p>
    <w:p w:rsidR="0053520F" w:rsidRPr="00F23553" w:rsidRDefault="0053520F" w:rsidP="0053520F">
      <w:pPr>
        <w:pBdr>
          <w:bottom w:val="single" w:sz="6" w:space="1" w:color="auto"/>
        </w:pBd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~XX215 1         </w:t>
      </w:r>
      <w:r w:rsidRPr="007321F5">
        <w:rPr>
          <w:color w:val="000000"/>
          <w:sz w:val="14"/>
          <w:lang w:val="pt-BR"/>
        </w:rPr>
        <w:t xml:space="preserve">7E </w:t>
      </w:r>
      <w:r w:rsidRPr="00C54E2A">
        <w:rPr>
          <w:rFonts w:hint="eastAsia"/>
          <w:color w:val="000000"/>
          <w:sz w:val="14"/>
          <w:highlight w:val="yellow"/>
          <w:lang w:val="pt-BR" w:eastAsia="zh-TW"/>
        </w:rPr>
        <w:t>30 30</w:t>
      </w:r>
      <w:r w:rsidRPr="007321F5">
        <w:rPr>
          <w:color w:val="000000"/>
          <w:sz w:val="14"/>
          <w:lang w:val="pt-BR"/>
        </w:rPr>
        <w:t xml:space="preserve"> 32 3</w:t>
      </w:r>
      <w:r>
        <w:rPr>
          <w:rFonts w:hint="eastAsia"/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5</w:t>
      </w:r>
      <w:r w:rsidRPr="007321F5">
        <w:rPr>
          <w:color w:val="000000"/>
          <w:sz w:val="14"/>
          <w:lang w:val="pt-BR"/>
        </w:rPr>
        <w:t xml:space="preserve"> 20 31 0D</w:t>
      </w:r>
      <w:r>
        <w:rPr>
          <w:rFonts w:hint="eastAsia"/>
          <w:color w:val="000000"/>
          <w:sz w:val="14"/>
          <w:lang w:val="pt-BR" w:eastAsia="zh-TW"/>
        </w:rPr>
        <w:t xml:space="preserve">                     Reset                 </w:t>
      </w:r>
    </w:p>
    <w:p w:rsidR="0053520F" w:rsidRDefault="0053520F" w:rsidP="0053520F">
      <w:pPr>
        <w:tabs>
          <w:tab w:val="left" w:pos="995"/>
          <w:tab w:val="left" w:pos="2977"/>
          <w:tab w:val="left" w:pos="5860"/>
          <w:tab w:val="left" w:pos="614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~XX2</w:t>
      </w:r>
      <w:r>
        <w:rPr>
          <w:rFonts w:hint="eastAsia"/>
          <w:sz w:val="14"/>
          <w:lang w:val="pt-BR" w:eastAsia="zh-TW"/>
        </w:rPr>
        <w:t>4</w:t>
      </w:r>
      <w:r>
        <w:rPr>
          <w:sz w:val="14"/>
          <w:lang w:val="pt-BR"/>
        </w:rPr>
        <w:t xml:space="preserve"> n</w:t>
      </w:r>
      <w:r>
        <w:rPr>
          <w:sz w:val="14"/>
          <w:lang w:val="pt-BR"/>
        </w:rPr>
        <w:tab/>
        <w:t>7E 30 30 32 3</w:t>
      </w:r>
      <w:r>
        <w:rPr>
          <w:rFonts w:hint="eastAsia"/>
          <w:sz w:val="14"/>
          <w:lang w:val="pt-BR" w:eastAsia="zh-TW"/>
        </w:rPr>
        <w:t>4</w:t>
      </w:r>
      <w:r>
        <w:rPr>
          <w:sz w:val="14"/>
          <w:lang w:val="pt-BR"/>
        </w:rPr>
        <w:t xml:space="preserve"> 20  a 0D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>RGB Gain/Bias              Red Gain</w:t>
      </w:r>
      <w:r>
        <w:rPr>
          <w:sz w:val="14"/>
          <w:lang w:val="pt-BR"/>
        </w:rPr>
        <w:tab/>
        <w:t>n = -50 (a=2D 35 30) ~ 50 (a=35 30)</w:t>
      </w:r>
    </w:p>
    <w:p w:rsidR="0053520F" w:rsidRDefault="0053520F" w:rsidP="0053520F">
      <w:pPr>
        <w:tabs>
          <w:tab w:val="left" w:pos="995"/>
          <w:tab w:val="left" w:pos="3940"/>
          <w:tab w:val="left" w:pos="5860"/>
          <w:tab w:val="left" w:pos="614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~XX2</w:t>
      </w:r>
      <w:r>
        <w:rPr>
          <w:rFonts w:hint="eastAsia"/>
          <w:sz w:val="14"/>
          <w:lang w:val="pt-BR" w:eastAsia="zh-TW"/>
        </w:rPr>
        <w:t>5</w:t>
      </w:r>
      <w:r>
        <w:rPr>
          <w:sz w:val="14"/>
          <w:lang w:val="pt-BR"/>
        </w:rPr>
        <w:t xml:space="preserve"> n</w:t>
      </w:r>
      <w:r>
        <w:rPr>
          <w:sz w:val="14"/>
          <w:lang w:val="pt-BR"/>
        </w:rPr>
        <w:tab/>
        <w:t>7E 30 30 32 3</w:t>
      </w:r>
      <w:r>
        <w:rPr>
          <w:rFonts w:hint="eastAsia"/>
          <w:sz w:val="14"/>
          <w:lang w:val="pt-BR" w:eastAsia="zh-TW"/>
        </w:rPr>
        <w:t>5</w:t>
      </w:r>
      <w:r>
        <w:rPr>
          <w:sz w:val="14"/>
          <w:lang w:val="pt-BR"/>
        </w:rPr>
        <w:t xml:space="preserve"> 20  a 0D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 xml:space="preserve">              Green Gain</w:t>
      </w:r>
      <w:r>
        <w:rPr>
          <w:sz w:val="14"/>
          <w:lang w:val="pt-BR"/>
        </w:rPr>
        <w:tab/>
        <w:t>n = -50 (a=2D 35 30) ~ 50 (a=35 30)</w:t>
      </w:r>
    </w:p>
    <w:p w:rsidR="0053520F" w:rsidRDefault="0053520F" w:rsidP="0053520F">
      <w:pPr>
        <w:tabs>
          <w:tab w:val="left" w:pos="995"/>
          <w:tab w:val="left" w:pos="4015"/>
          <w:tab w:val="left" w:pos="5860"/>
          <w:tab w:val="left" w:pos="614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~XX2</w:t>
      </w:r>
      <w:r>
        <w:rPr>
          <w:rFonts w:hint="eastAsia"/>
          <w:sz w:val="14"/>
          <w:lang w:val="pt-BR" w:eastAsia="zh-TW"/>
        </w:rPr>
        <w:t>6</w:t>
      </w:r>
      <w:r>
        <w:rPr>
          <w:sz w:val="14"/>
          <w:lang w:val="pt-BR"/>
        </w:rPr>
        <w:t xml:space="preserve"> n</w:t>
      </w:r>
      <w:r>
        <w:rPr>
          <w:sz w:val="14"/>
          <w:lang w:val="pt-BR"/>
        </w:rPr>
        <w:tab/>
        <w:t>7E 30 30 32 3</w:t>
      </w:r>
      <w:r>
        <w:rPr>
          <w:rFonts w:hint="eastAsia"/>
          <w:sz w:val="14"/>
          <w:lang w:val="pt-BR" w:eastAsia="zh-TW"/>
        </w:rPr>
        <w:t>6</w:t>
      </w:r>
      <w:r>
        <w:rPr>
          <w:sz w:val="14"/>
          <w:lang w:val="pt-BR"/>
        </w:rPr>
        <w:t xml:space="preserve"> 20  a 0D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 xml:space="preserve">             Blue Gain</w:t>
      </w:r>
      <w:r>
        <w:rPr>
          <w:sz w:val="14"/>
          <w:lang w:val="pt-BR"/>
        </w:rPr>
        <w:tab/>
        <w:t>n = -50 (a=2D 35 30) ~ 50 (a=35 30)</w:t>
      </w:r>
    </w:p>
    <w:p w:rsidR="0053520F" w:rsidRDefault="0053520F" w:rsidP="0053520F">
      <w:pPr>
        <w:tabs>
          <w:tab w:val="left" w:pos="995"/>
          <w:tab w:val="left" w:pos="2977"/>
          <w:tab w:val="left" w:pos="5860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sz w:val="14"/>
          <w:lang w:val="pt-BR"/>
        </w:rPr>
        <w:t>~XX2</w:t>
      </w:r>
      <w:r>
        <w:rPr>
          <w:rFonts w:hint="eastAsia"/>
          <w:sz w:val="14"/>
          <w:lang w:val="pt-BR" w:eastAsia="zh-TW"/>
        </w:rPr>
        <w:t>7</w:t>
      </w:r>
      <w:r>
        <w:rPr>
          <w:sz w:val="14"/>
          <w:lang w:val="pt-BR"/>
        </w:rPr>
        <w:t xml:space="preserve"> n</w:t>
      </w:r>
      <w:r>
        <w:rPr>
          <w:sz w:val="14"/>
          <w:lang w:val="pt-BR"/>
        </w:rPr>
        <w:tab/>
        <w:t>7E 30 30 32 3</w:t>
      </w:r>
      <w:r>
        <w:rPr>
          <w:rFonts w:hint="eastAsia"/>
          <w:sz w:val="14"/>
          <w:lang w:val="pt-BR" w:eastAsia="zh-TW"/>
        </w:rPr>
        <w:t>7</w:t>
      </w:r>
      <w:r>
        <w:rPr>
          <w:sz w:val="14"/>
          <w:lang w:val="pt-BR"/>
        </w:rPr>
        <w:t xml:space="preserve"> 20  a 0D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 xml:space="preserve">                                       Red Bias</w:t>
      </w:r>
      <w:r>
        <w:rPr>
          <w:sz w:val="14"/>
          <w:lang w:val="pt-BR"/>
        </w:rPr>
        <w:tab/>
        <w:t>n = -50 (a=2D 35 30) ~ 50 (a=35 30)</w:t>
      </w:r>
    </w:p>
    <w:p w:rsidR="0053520F" w:rsidRDefault="0053520F" w:rsidP="0053520F">
      <w:pPr>
        <w:tabs>
          <w:tab w:val="left" w:pos="995"/>
          <w:tab w:val="left" w:pos="2977"/>
          <w:tab w:val="left" w:pos="5860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sz w:val="14"/>
          <w:lang w:val="pt-BR"/>
        </w:rPr>
        <w:t>~XX2</w:t>
      </w:r>
      <w:r>
        <w:rPr>
          <w:rFonts w:hint="eastAsia"/>
          <w:sz w:val="14"/>
          <w:lang w:val="pt-BR" w:eastAsia="zh-TW"/>
        </w:rPr>
        <w:t>8</w:t>
      </w:r>
      <w:r>
        <w:rPr>
          <w:sz w:val="14"/>
          <w:lang w:val="pt-BR"/>
        </w:rPr>
        <w:t xml:space="preserve"> n</w:t>
      </w:r>
      <w:r>
        <w:rPr>
          <w:sz w:val="14"/>
          <w:lang w:val="pt-BR"/>
        </w:rPr>
        <w:tab/>
        <w:t>7E 30 30 32 3</w:t>
      </w:r>
      <w:r>
        <w:rPr>
          <w:rFonts w:hint="eastAsia"/>
          <w:sz w:val="14"/>
          <w:lang w:val="pt-BR" w:eastAsia="zh-TW"/>
        </w:rPr>
        <w:t>8</w:t>
      </w:r>
      <w:r>
        <w:rPr>
          <w:sz w:val="14"/>
          <w:lang w:val="pt-BR"/>
        </w:rPr>
        <w:t xml:space="preserve"> 20  a 0D</w:t>
      </w:r>
      <w:r>
        <w:rPr>
          <w:sz w:val="14"/>
          <w:lang w:val="pt-BR"/>
        </w:rPr>
        <w:tab/>
      </w:r>
      <w:r>
        <w:rPr>
          <w:rFonts w:hint="eastAsia"/>
          <w:sz w:val="14"/>
          <w:lang w:val="pt-BR" w:eastAsia="zh-TW"/>
        </w:rPr>
        <w:t xml:space="preserve">                                     Green Bias</w:t>
      </w:r>
      <w:r>
        <w:rPr>
          <w:sz w:val="14"/>
          <w:lang w:val="pt-BR"/>
        </w:rPr>
        <w:tab/>
        <w:t>n = -50 (a=2D 35 30) ~ 50 (a=35 30)</w:t>
      </w:r>
    </w:p>
    <w:p w:rsidR="0053520F" w:rsidRPr="002C0376" w:rsidRDefault="0053520F" w:rsidP="0053520F">
      <w:pPr>
        <w:tabs>
          <w:tab w:val="left" w:pos="995"/>
          <w:tab w:val="left" w:pos="2977"/>
          <w:tab w:val="left" w:pos="5860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2C0376">
        <w:rPr>
          <w:sz w:val="14"/>
          <w:lang w:val="pt-BR"/>
        </w:rPr>
        <w:t>~XX2</w:t>
      </w:r>
      <w:r w:rsidRPr="002C0376">
        <w:rPr>
          <w:rFonts w:hint="eastAsia"/>
          <w:sz w:val="14"/>
          <w:lang w:val="pt-BR" w:eastAsia="zh-TW"/>
        </w:rPr>
        <w:t>9</w:t>
      </w:r>
      <w:r w:rsidRPr="002C0376">
        <w:rPr>
          <w:sz w:val="14"/>
          <w:lang w:val="pt-BR"/>
        </w:rPr>
        <w:t xml:space="preserve"> n</w:t>
      </w:r>
      <w:r w:rsidRPr="002C0376">
        <w:rPr>
          <w:sz w:val="14"/>
          <w:lang w:val="pt-BR"/>
        </w:rPr>
        <w:tab/>
        <w:t>7E 30 30 32 3</w:t>
      </w:r>
      <w:r w:rsidRPr="002C0376">
        <w:rPr>
          <w:rFonts w:hint="eastAsia"/>
          <w:sz w:val="14"/>
          <w:lang w:val="pt-BR" w:eastAsia="zh-TW"/>
        </w:rPr>
        <w:t>9</w:t>
      </w:r>
      <w:r w:rsidRPr="002C0376">
        <w:rPr>
          <w:sz w:val="14"/>
          <w:lang w:val="pt-BR"/>
        </w:rPr>
        <w:t xml:space="preserve"> 20  a 0D</w:t>
      </w:r>
      <w:r w:rsidRPr="002C0376">
        <w:rPr>
          <w:sz w:val="14"/>
          <w:lang w:val="pt-BR"/>
        </w:rPr>
        <w:tab/>
      </w:r>
      <w:r w:rsidRPr="002C0376">
        <w:rPr>
          <w:rFonts w:hint="eastAsia"/>
          <w:sz w:val="14"/>
          <w:lang w:val="pt-BR" w:eastAsia="zh-TW"/>
        </w:rPr>
        <w:t xml:space="preserve">                                      Blue Bias</w:t>
      </w:r>
      <w:r w:rsidRPr="002C0376">
        <w:rPr>
          <w:sz w:val="14"/>
          <w:lang w:val="pt-BR"/>
        </w:rPr>
        <w:tab/>
        <w:t>n = -50 (a=2D 35 30) ~ 50 (a=35 30)</w:t>
      </w:r>
    </w:p>
    <w:p w:rsidR="0053520F" w:rsidRPr="00872E38" w:rsidRDefault="0053520F" w:rsidP="0053520F">
      <w:pPr>
        <w:tabs>
          <w:tab w:val="left" w:pos="995"/>
          <w:tab w:val="left" w:pos="2977"/>
          <w:tab w:val="left" w:pos="5860"/>
          <w:tab w:val="left" w:pos="6379"/>
          <w:tab w:val="left" w:pos="7797"/>
        </w:tabs>
        <w:snapToGrid w:val="0"/>
        <w:rPr>
          <w:strike/>
          <w:color w:val="000000"/>
          <w:sz w:val="14"/>
          <w:lang w:val="pt-BR" w:eastAsia="zh-TW"/>
        </w:rPr>
      </w:pPr>
      <w:r w:rsidRPr="002C0376">
        <w:rPr>
          <w:sz w:val="14"/>
          <w:lang w:val="pt-BR"/>
        </w:rPr>
        <w:t>~XX</w:t>
      </w:r>
      <w:r w:rsidRPr="002C0376">
        <w:rPr>
          <w:rFonts w:hint="eastAsia"/>
          <w:sz w:val="14"/>
          <w:lang w:val="pt-BR" w:eastAsia="zh-TW"/>
        </w:rPr>
        <w:t>33</w:t>
      </w:r>
      <w:r w:rsidRPr="002C0376">
        <w:rPr>
          <w:sz w:val="14"/>
          <w:lang w:val="pt-BR"/>
        </w:rPr>
        <w:t xml:space="preserve"> </w:t>
      </w:r>
      <w:r w:rsidRPr="002C0376">
        <w:rPr>
          <w:rFonts w:hint="eastAsia"/>
          <w:b/>
          <w:sz w:val="14"/>
          <w:lang w:val="pt-BR" w:eastAsia="zh-TW"/>
        </w:rPr>
        <w:t>1</w:t>
      </w:r>
      <w:r w:rsidRPr="002C0376">
        <w:rPr>
          <w:sz w:val="14"/>
          <w:lang w:val="pt-BR"/>
        </w:rPr>
        <w:tab/>
        <w:t>7E 30 30 3</w:t>
      </w:r>
      <w:r w:rsidRPr="002C0376">
        <w:rPr>
          <w:rFonts w:hint="eastAsia"/>
          <w:sz w:val="14"/>
          <w:lang w:val="pt-BR" w:eastAsia="zh-TW"/>
        </w:rPr>
        <w:t>3</w:t>
      </w:r>
      <w:r w:rsidRPr="002C0376">
        <w:rPr>
          <w:sz w:val="14"/>
          <w:lang w:val="pt-BR"/>
        </w:rPr>
        <w:t xml:space="preserve"> 3</w:t>
      </w:r>
      <w:r w:rsidRPr="002C0376">
        <w:rPr>
          <w:rFonts w:hint="eastAsia"/>
          <w:sz w:val="14"/>
          <w:lang w:val="pt-BR" w:eastAsia="zh-TW"/>
        </w:rPr>
        <w:t>3</w:t>
      </w:r>
      <w:r w:rsidRPr="002C0376">
        <w:rPr>
          <w:sz w:val="14"/>
          <w:lang w:val="pt-BR"/>
        </w:rPr>
        <w:t xml:space="preserve"> 20  a 0D</w:t>
      </w:r>
      <w:r w:rsidRPr="002C0376">
        <w:rPr>
          <w:sz w:val="14"/>
          <w:lang w:val="pt-BR"/>
        </w:rPr>
        <w:tab/>
      </w:r>
      <w:r w:rsidRPr="002C0376">
        <w:rPr>
          <w:rFonts w:hint="eastAsia"/>
          <w:sz w:val="14"/>
          <w:lang w:val="pt-BR" w:eastAsia="zh-TW"/>
        </w:rPr>
        <w:t xml:space="preserve">                                     Reset</w:t>
      </w:r>
      <w:r w:rsidRPr="002C0376">
        <w:rPr>
          <w:sz w:val="14"/>
          <w:lang w:val="pt-BR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1577B0">
        <w:rPr>
          <w:color w:val="000000"/>
          <w:sz w:val="14"/>
          <w:lang w:val="pt-BR"/>
        </w:rPr>
        <w:t>----------------------------------------------------------------------------------------------------------------------------------------------------</w:t>
      </w:r>
      <w:r>
        <w:rPr>
          <w:color w:val="000000"/>
          <w:sz w:val="14"/>
          <w:lang w:val="pt-BR"/>
        </w:rPr>
        <w:t>------------------------------</w:t>
      </w:r>
    </w:p>
    <w:p w:rsidR="0053520F" w:rsidRPr="00EB1F9E" w:rsidRDefault="0053520F" w:rsidP="0053520F">
      <w:pPr>
        <w:tabs>
          <w:tab w:val="left" w:pos="1135"/>
          <w:tab w:val="left" w:pos="2977"/>
          <w:tab w:val="left" w:pos="4962"/>
          <w:tab w:val="left" w:pos="6145"/>
          <w:tab w:val="left" w:pos="7797"/>
        </w:tabs>
        <w:snapToGrid w:val="0"/>
        <w:rPr>
          <w:color w:val="000000"/>
          <w:sz w:val="14"/>
          <w:lang w:val="pt-BR"/>
        </w:rPr>
      </w:pPr>
      <w:r w:rsidRPr="007321F5">
        <w:rPr>
          <w:color w:val="000000"/>
          <w:sz w:val="14"/>
          <w:lang w:val="pt-BR"/>
        </w:rPr>
        <w:t>~XX34 n</w:t>
      </w:r>
      <w:r w:rsidRPr="007321F5">
        <w:rPr>
          <w:color w:val="000000"/>
          <w:sz w:val="14"/>
          <w:lang w:val="pt-BR"/>
        </w:rPr>
        <w:tab/>
        <w:t>7E 30 30 33 34 20 a 0D</w:t>
      </w:r>
      <w:r w:rsidRPr="007321F5">
        <w:rPr>
          <w:color w:val="000000"/>
          <w:sz w:val="14"/>
          <w:lang w:val="pt-BR"/>
        </w:rPr>
        <w:tab/>
        <w:t>BrilliantColor</w:t>
      </w:r>
      <w:r w:rsidRPr="007321F5">
        <w:rPr>
          <w:color w:val="000000"/>
          <w:sz w:val="14"/>
          <w:vertAlign w:val="superscript"/>
          <w:lang w:val="pt-BR"/>
        </w:rPr>
        <w:t>TM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  <w:r w:rsidRPr="00EB1F9E">
        <w:rPr>
          <w:color w:val="000000"/>
          <w:sz w:val="14"/>
          <w:lang w:val="pt-BR"/>
        </w:rPr>
        <w:t>n =</w:t>
      </w:r>
      <w:r w:rsidRPr="00803932">
        <w:rPr>
          <w:color w:val="000000"/>
          <w:sz w:val="14"/>
          <w:lang w:val="pt-BR"/>
        </w:rPr>
        <w:t xml:space="preserve"> </w:t>
      </w:r>
      <w:r w:rsidRPr="00803932">
        <w:rPr>
          <w:rFonts w:hint="eastAsia"/>
          <w:color w:val="000000"/>
          <w:sz w:val="14"/>
          <w:lang w:val="pt-BR"/>
        </w:rPr>
        <w:t>1</w:t>
      </w:r>
      <w:r w:rsidRPr="00EB1F9E">
        <w:rPr>
          <w:color w:val="000000"/>
          <w:sz w:val="14"/>
          <w:lang w:val="pt-BR"/>
        </w:rPr>
        <w:t xml:space="preserve"> (a=</w:t>
      </w:r>
      <w:r w:rsidRPr="00803932">
        <w:rPr>
          <w:color w:val="000000"/>
          <w:sz w:val="14"/>
          <w:lang w:val="pt-BR"/>
        </w:rPr>
        <w:t>3</w:t>
      </w:r>
      <w:r w:rsidRPr="00803932">
        <w:rPr>
          <w:rFonts w:hint="eastAsia"/>
          <w:color w:val="000000"/>
          <w:sz w:val="14"/>
          <w:lang w:val="pt-BR"/>
        </w:rPr>
        <w:t>1</w:t>
      </w:r>
      <w:r w:rsidRPr="00EB1F9E">
        <w:rPr>
          <w:color w:val="000000"/>
          <w:sz w:val="14"/>
          <w:lang w:val="pt-BR"/>
        </w:rPr>
        <w:t>) ~ 10 (a=31 30)</w:t>
      </w:r>
    </w:p>
    <w:p w:rsidR="0053520F" w:rsidRPr="00C87AE9" w:rsidRDefault="0053520F" w:rsidP="0053520F">
      <w:pPr>
        <w:tabs>
          <w:tab w:val="left" w:pos="1070"/>
          <w:tab w:val="left" w:pos="2977"/>
          <w:tab w:val="left" w:pos="4962"/>
          <w:tab w:val="left" w:pos="6145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196</w:t>
      </w:r>
      <w:r w:rsidRPr="007321F5">
        <w:rPr>
          <w:color w:val="000000"/>
          <w:sz w:val="14"/>
          <w:lang w:val="pt-BR"/>
        </w:rPr>
        <w:t xml:space="preserve"> n</w:t>
      </w:r>
      <w:r w:rsidRPr="007321F5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>
        <w:rPr>
          <w:color w:val="000000"/>
          <w:sz w:val="14"/>
          <w:lang w:val="pt-BR"/>
        </w:rPr>
        <w:t>7E 30 30 3</w:t>
      </w:r>
      <w:r>
        <w:rPr>
          <w:rFonts w:hint="eastAsia"/>
          <w:color w:val="000000"/>
          <w:sz w:val="14"/>
          <w:lang w:val="pt-BR" w:eastAsia="zh-TW"/>
        </w:rPr>
        <w:t>1</w:t>
      </w:r>
      <w:r w:rsidRPr="007321F5"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9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6</w:t>
      </w:r>
      <w:r w:rsidRPr="007321F5">
        <w:rPr>
          <w:color w:val="000000"/>
          <w:sz w:val="14"/>
          <w:lang w:val="pt-BR"/>
        </w:rPr>
        <w:t xml:space="preserve"> 20 </w:t>
      </w:r>
      <w:r>
        <w:rPr>
          <w:rFonts w:hint="eastAsia"/>
          <w:color w:val="000000"/>
          <w:sz w:val="14"/>
          <w:lang w:val="pt-BR" w:eastAsia="zh-TW"/>
        </w:rPr>
        <w:t>a</w:t>
      </w:r>
      <w:r w:rsidRPr="007321F5"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   Noise Reduction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  <w:r w:rsidRPr="00EB1F9E">
        <w:rPr>
          <w:color w:val="000000"/>
          <w:sz w:val="14"/>
          <w:lang w:val="pt-BR"/>
        </w:rPr>
        <w:t xml:space="preserve">n = </w:t>
      </w:r>
      <w:r w:rsidRPr="00EB1F9E">
        <w:rPr>
          <w:rFonts w:hint="eastAsia"/>
          <w:color w:val="000000"/>
          <w:sz w:val="14"/>
          <w:lang w:val="pt-BR"/>
        </w:rPr>
        <w:t>1</w:t>
      </w:r>
      <w:r w:rsidRPr="00EB1F9E">
        <w:rPr>
          <w:color w:val="000000"/>
          <w:sz w:val="14"/>
          <w:lang w:val="pt-BR"/>
        </w:rPr>
        <w:t xml:space="preserve"> (a=3</w:t>
      </w:r>
      <w:r w:rsidRPr="00EB1F9E">
        <w:rPr>
          <w:rFonts w:hint="eastAsia"/>
          <w:color w:val="000000"/>
          <w:sz w:val="14"/>
          <w:lang w:val="pt-BR"/>
        </w:rPr>
        <w:t>1</w:t>
      </w:r>
      <w:r w:rsidRPr="00EB1F9E">
        <w:rPr>
          <w:color w:val="000000"/>
          <w:sz w:val="14"/>
          <w:lang w:val="pt-BR"/>
        </w:rPr>
        <w:t>) ~ 10 (a=31 30)</w:t>
      </w:r>
    </w:p>
    <w:p w:rsidR="0053520F" w:rsidRDefault="0053520F" w:rsidP="0053520F">
      <w:pPr>
        <w:tabs>
          <w:tab w:val="left" w:pos="1135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 w:rsidRPr="007321F5">
        <w:rPr>
          <w:color w:val="000000"/>
          <w:sz w:val="14"/>
          <w:lang w:val="it-IT"/>
        </w:rPr>
        <w:t>~XX35 1</w:t>
      </w:r>
      <w:r w:rsidRPr="007321F5">
        <w:rPr>
          <w:color w:val="000000"/>
          <w:sz w:val="14"/>
          <w:lang w:val="it-IT"/>
        </w:rPr>
        <w:tab/>
        <w:t>7E 30 30 33 35 20 31 0D</w:t>
      </w:r>
      <w:r w:rsidRPr="007321F5">
        <w:rPr>
          <w:color w:val="000000"/>
          <w:sz w:val="14"/>
          <w:lang w:val="it-IT"/>
        </w:rPr>
        <w:tab/>
      </w:r>
      <w:r w:rsidRPr="007321F5">
        <w:rPr>
          <w:rFonts w:hint="eastAsia"/>
          <w:color w:val="000000"/>
          <w:sz w:val="14"/>
          <w:lang w:val="it-IT" w:eastAsia="zh-TW"/>
        </w:rPr>
        <w:t>G</w:t>
      </w:r>
      <w:r w:rsidRPr="007321F5">
        <w:rPr>
          <w:color w:val="000000"/>
          <w:sz w:val="14"/>
          <w:lang w:val="it-IT"/>
        </w:rPr>
        <w:t>amma</w:t>
      </w:r>
      <w:r w:rsidRPr="007321F5">
        <w:rPr>
          <w:color w:val="000000"/>
          <w:sz w:val="14"/>
          <w:lang w:val="it-IT"/>
        </w:rPr>
        <w:tab/>
        <w:t>Film</w:t>
      </w:r>
      <w:r w:rsidRPr="007321F5">
        <w:rPr>
          <w:color w:val="000000"/>
          <w:sz w:val="14"/>
          <w:lang w:val="it-IT"/>
        </w:rPr>
        <w:tab/>
      </w:r>
    </w:p>
    <w:p w:rsidR="0053520F" w:rsidRPr="002C0376" w:rsidRDefault="0053520F" w:rsidP="0053520F">
      <w:pPr>
        <w:rPr>
          <w:rFonts w:cs="Arial"/>
          <w:sz w:val="14"/>
          <w:szCs w:val="14"/>
          <w:lang w:eastAsia="zh-TW"/>
        </w:rPr>
      </w:pPr>
      <w:r w:rsidRPr="002C0376">
        <w:rPr>
          <w:color w:val="000000"/>
          <w:sz w:val="14"/>
          <w:lang w:val="pt-BR"/>
        </w:rPr>
        <w:t xml:space="preserve">~XX35 </w:t>
      </w:r>
      <w:r w:rsidRPr="002C0376">
        <w:rPr>
          <w:rFonts w:hint="eastAsia"/>
          <w:color w:val="000000"/>
          <w:sz w:val="14"/>
          <w:lang w:val="pt-BR" w:eastAsia="zh-TW"/>
        </w:rPr>
        <w:t>10</w:t>
      </w:r>
      <w:r w:rsidRPr="002C0376">
        <w:rPr>
          <w:color w:val="000000"/>
          <w:sz w:val="14"/>
          <w:lang w:val="pt-BR"/>
        </w:rPr>
        <w:tab/>
      </w:r>
      <w:r w:rsidRPr="002C0376">
        <w:rPr>
          <w:rFonts w:hint="eastAsia"/>
          <w:color w:val="000000"/>
          <w:sz w:val="14"/>
          <w:lang w:val="pt-BR" w:eastAsia="zh-TW"/>
        </w:rPr>
        <w:t xml:space="preserve">          </w:t>
      </w:r>
      <w:r w:rsidRPr="002C0376">
        <w:rPr>
          <w:rFonts w:cs="Arial"/>
          <w:sz w:val="14"/>
          <w:szCs w:val="14"/>
          <w:lang w:eastAsia="zh-TW"/>
        </w:rPr>
        <w:t>7E 30 30 33 35 20 31 30 0D</w:t>
      </w:r>
      <w:r w:rsidRPr="002C0376">
        <w:rPr>
          <w:color w:val="000000"/>
          <w:sz w:val="14"/>
          <w:lang w:val="pt-BR"/>
        </w:rPr>
        <w:tab/>
      </w:r>
      <w:r w:rsidRPr="002C0376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</w:t>
      </w:r>
      <w:r w:rsidRPr="002C0376">
        <w:rPr>
          <w:color w:val="000000"/>
          <w:sz w:val="14"/>
          <w:lang w:val="pt-BR" w:eastAsia="zh-TW"/>
        </w:rPr>
        <w:t>Blackboard</w:t>
      </w:r>
    </w:p>
    <w:p w:rsidR="0053520F" w:rsidRPr="00C87AE9" w:rsidRDefault="0053520F" w:rsidP="0053520F">
      <w:pPr>
        <w:tabs>
          <w:tab w:val="left" w:pos="1135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it-IT" w:eastAsia="zh-TW"/>
        </w:rPr>
      </w:pPr>
      <w:r w:rsidRPr="007321F5">
        <w:rPr>
          <w:color w:val="000000"/>
          <w:sz w:val="14"/>
          <w:lang w:val="it-IT"/>
        </w:rPr>
        <w:tab/>
      </w:r>
      <w:r w:rsidRPr="007321F5">
        <w:rPr>
          <w:color w:val="000000"/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7321F5">
        <w:rPr>
          <w:color w:val="000000"/>
          <w:sz w:val="14"/>
          <w:lang w:val="pt-BR"/>
        </w:rPr>
        <w:t>~XX35 3</w:t>
      </w:r>
      <w:r w:rsidRPr="007321F5">
        <w:rPr>
          <w:color w:val="000000"/>
          <w:sz w:val="14"/>
          <w:lang w:val="pt-BR"/>
        </w:rPr>
        <w:tab/>
        <w:t>7E 30 30 33 35 20 33 0D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  <w:t>Graphics</w:t>
      </w:r>
    </w:p>
    <w:p w:rsidR="0053520F" w:rsidRPr="002C0376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2C0376">
        <w:rPr>
          <w:color w:val="000000"/>
          <w:sz w:val="14"/>
          <w:lang w:val="pt-BR"/>
        </w:rPr>
        <w:t xml:space="preserve">~XX35 </w:t>
      </w:r>
      <w:r w:rsidRPr="002C0376">
        <w:rPr>
          <w:rFonts w:hint="eastAsia"/>
          <w:color w:val="000000"/>
          <w:sz w:val="14"/>
          <w:lang w:val="pt-BR" w:eastAsia="zh-TW"/>
        </w:rPr>
        <w:t>4</w:t>
      </w:r>
      <w:r w:rsidRPr="002C0376">
        <w:rPr>
          <w:color w:val="000000"/>
          <w:sz w:val="14"/>
          <w:lang w:val="pt-BR"/>
        </w:rPr>
        <w:tab/>
        <w:t xml:space="preserve">7E 30 30 33 35 20 </w:t>
      </w:r>
      <w:r w:rsidRPr="004B2548">
        <w:rPr>
          <w:rFonts w:cs="Arial" w:hint="eastAsia"/>
          <w:sz w:val="14"/>
          <w:szCs w:val="14"/>
          <w:highlight w:val="yellow"/>
          <w:lang w:eastAsia="zh-TW"/>
        </w:rPr>
        <w:t>34</w:t>
      </w:r>
      <w:r>
        <w:rPr>
          <w:rFonts w:cs="Arial" w:hint="eastAsia"/>
          <w:sz w:val="14"/>
          <w:szCs w:val="14"/>
          <w:lang w:eastAsia="zh-TW"/>
        </w:rPr>
        <w:t xml:space="preserve"> </w:t>
      </w:r>
      <w:r w:rsidRPr="002C0376">
        <w:rPr>
          <w:color w:val="000000"/>
          <w:sz w:val="14"/>
          <w:lang w:val="pt-BR"/>
        </w:rPr>
        <w:t>0D</w:t>
      </w:r>
      <w:r w:rsidRPr="002C0376">
        <w:rPr>
          <w:color w:val="000000"/>
          <w:sz w:val="14"/>
          <w:lang w:val="pt-BR"/>
        </w:rPr>
        <w:tab/>
      </w:r>
      <w:r w:rsidRPr="002C0376">
        <w:rPr>
          <w:color w:val="000000"/>
          <w:sz w:val="14"/>
          <w:lang w:val="pt-BR"/>
        </w:rPr>
        <w:tab/>
      </w:r>
      <w:r w:rsidRPr="002C0376">
        <w:rPr>
          <w:color w:val="000000"/>
          <w:sz w:val="14"/>
          <w:lang w:val="pt-BR" w:eastAsia="zh-TW"/>
        </w:rPr>
        <w:t>DICOM SIM.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7321F5">
        <w:rPr>
          <w:color w:val="000000"/>
          <w:sz w:val="14"/>
          <w:lang w:val="pt-BR"/>
        </w:rPr>
        <w:t xml:space="preserve">~XX35 </w:t>
      </w:r>
      <w:r>
        <w:rPr>
          <w:rFonts w:hint="eastAsia"/>
          <w:color w:val="000000"/>
          <w:sz w:val="14"/>
          <w:lang w:val="pt-BR" w:eastAsia="zh-TW"/>
        </w:rPr>
        <w:t>5</w:t>
      </w:r>
      <w:r w:rsidRPr="007321F5">
        <w:rPr>
          <w:color w:val="000000"/>
          <w:sz w:val="14"/>
          <w:lang w:val="pt-BR"/>
        </w:rPr>
        <w:tab/>
        <w:t>7E 30 30 33 35 20 3</w:t>
      </w:r>
      <w:r>
        <w:rPr>
          <w:rFonts w:hint="eastAsia"/>
          <w:color w:val="000000"/>
          <w:sz w:val="14"/>
          <w:lang w:val="pt-BR" w:eastAsia="zh-TW"/>
        </w:rPr>
        <w:t>5</w:t>
      </w:r>
      <w:r w:rsidRPr="007321F5">
        <w:rPr>
          <w:color w:val="000000"/>
          <w:sz w:val="14"/>
          <w:lang w:val="pt-BR"/>
        </w:rPr>
        <w:t xml:space="preserve"> 0D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1.8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7321F5">
        <w:rPr>
          <w:color w:val="000000"/>
          <w:sz w:val="14"/>
          <w:lang w:val="pt-BR"/>
        </w:rPr>
        <w:t xml:space="preserve">~XX35 </w:t>
      </w:r>
      <w:r>
        <w:rPr>
          <w:rFonts w:hint="eastAsia"/>
          <w:color w:val="000000"/>
          <w:sz w:val="14"/>
          <w:lang w:val="pt-BR" w:eastAsia="zh-TW"/>
        </w:rPr>
        <w:t>6</w:t>
      </w:r>
      <w:r w:rsidRPr="007321F5">
        <w:rPr>
          <w:color w:val="000000"/>
          <w:sz w:val="14"/>
          <w:lang w:val="pt-BR"/>
        </w:rPr>
        <w:tab/>
        <w:t>7E 30 30 33 35 20 3</w:t>
      </w:r>
      <w:r>
        <w:rPr>
          <w:rFonts w:hint="eastAsia"/>
          <w:color w:val="000000"/>
          <w:sz w:val="14"/>
          <w:lang w:val="pt-BR" w:eastAsia="zh-TW"/>
        </w:rPr>
        <w:t>6</w:t>
      </w:r>
      <w:r w:rsidRPr="007321F5">
        <w:rPr>
          <w:color w:val="000000"/>
          <w:sz w:val="14"/>
          <w:lang w:val="pt-BR"/>
        </w:rPr>
        <w:t xml:space="preserve"> 0D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2.0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7321F5">
        <w:rPr>
          <w:color w:val="000000"/>
          <w:sz w:val="14"/>
          <w:lang w:val="pt-BR"/>
        </w:rPr>
        <w:t xml:space="preserve">~XX35 </w:t>
      </w:r>
      <w:r>
        <w:rPr>
          <w:rFonts w:hint="eastAsia"/>
          <w:color w:val="000000"/>
          <w:sz w:val="14"/>
          <w:lang w:val="pt-BR" w:eastAsia="zh-TW"/>
        </w:rPr>
        <w:t>7</w:t>
      </w:r>
      <w:r w:rsidRPr="007321F5">
        <w:rPr>
          <w:color w:val="000000"/>
          <w:sz w:val="14"/>
          <w:lang w:val="pt-BR"/>
        </w:rPr>
        <w:tab/>
        <w:t>7E 30 30 33 35 20 3</w:t>
      </w:r>
      <w:r>
        <w:rPr>
          <w:rFonts w:hint="eastAsia"/>
          <w:color w:val="000000"/>
          <w:sz w:val="14"/>
          <w:lang w:val="pt-BR" w:eastAsia="zh-TW"/>
        </w:rPr>
        <w:t>7</w:t>
      </w:r>
      <w:r w:rsidRPr="007321F5">
        <w:rPr>
          <w:color w:val="000000"/>
          <w:sz w:val="14"/>
          <w:lang w:val="pt-BR"/>
        </w:rPr>
        <w:t xml:space="preserve"> 0D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2.2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7321F5">
        <w:rPr>
          <w:color w:val="000000"/>
          <w:sz w:val="14"/>
          <w:lang w:val="pt-BR"/>
        </w:rPr>
        <w:t xml:space="preserve">~XX35 </w:t>
      </w:r>
      <w:r>
        <w:rPr>
          <w:rFonts w:hint="eastAsia"/>
          <w:color w:val="000000"/>
          <w:sz w:val="14"/>
          <w:lang w:val="pt-BR" w:eastAsia="zh-TW"/>
        </w:rPr>
        <w:t>8</w:t>
      </w:r>
      <w:r w:rsidRPr="007321F5">
        <w:rPr>
          <w:color w:val="000000"/>
          <w:sz w:val="14"/>
          <w:lang w:val="pt-BR"/>
        </w:rPr>
        <w:tab/>
        <w:t>7E 30 30 33 35 20 3</w:t>
      </w:r>
      <w:r>
        <w:rPr>
          <w:rFonts w:hint="eastAsia"/>
          <w:color w:val="000000"/>
          <w:sz w:val="14"/>
          <w:lang w:val="pt-BR" w:eastAsia="zh-TW"/>
        </w:rPr>
        <w:t>8</w:t>
      </w:r>
      <w:r w:rsidRPr="007321F5">
        <w:rPr>
          <w:color w:val="000000"/>
          <w:sz w:val="14"/>
          <w:lang w:val="pt-BR"/>
        </w:rPr>
        <w:t xml:space="preserve"> 0D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2.6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7321F5">
        <w:rPr>
          <w:color w:val="000000"/>
          <w:sz w:val="14"/>
          <w:lang w:val="pt-BR"/>
        </w:rPr>
        <w:t xml:space="preserve">~XX35 </w:t>
      </w:r>
      <w:r>
        <w:rPr>
          <w:rFonts w:hint="eastAsia"/>
          <w:color w:val="000000"/>
          <w:sz w:val="14"/>
          <w:lang w:val="pt-BR" w:eastAsia="zh-TW"/>
        </w:rPr>
        <w:t>9</w:t>
      </w:r>
      <w:r w:rsidRPr="007321F5">
        <w:rPr>
          <w:color w:val="000000"/>
          <w:sz w:val="14"/>
          <w:lang w:val="pt-BR"/>
        </w:rPr>
        <w:tab/>
        <w:t>7E 30 30 33 35 20 3</w:t>
      </w:r>
      <w:r>
        <w:rPr>
          <w:rFonts w:hint="eastAsia"/>
          <w:color w:val="000000"/>
          <w:sz w:val="14"/>
          <w:lang w:val="pt-BR" w:eastAsia="zh-TW"/>
        </w:rPr>
        <w:t>9</w:t>
      </w:r>
      <w:r w:rsidRPr="007321F5">
        <w:rPr>
          <w:color w:val="000000"/>
          <w:sz w:val="14"/>
          <w:lang w:val="pt-BR"/>
        </w:rPr>
        <w:t xml:space="preserve"> 0D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3D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</w:r>
    </w:p>
    <w:p w:rsidR="0053520F" w:rsidRPr="001577B0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1577B0">
        <w:rPr>
          <w:color w:val="000000"/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53520F" w:rsidRPr="001577B0" w:rsidRDefault="0053520F" w:rsidP="0053520F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2C0376">
        <w:rPr>
          <w:color w:val="000000"/>
          <w:sz w:val="14"/>
          <w:lang w:val="pt-BR"/>
        </w:rPr>
        <w:t xml:space="preserve">~XX36 </w:t>
      </w:r>
      <w:r w:rsidRPr="002C0376">
        <w:rPr>
          <w:rFonts w:hint="eastAsia"/>
          <w:color w:val="0000FF"/>
          <w:sz w:val="14"/>
          <w:lang w:val="pt-BR" w:eastAsia="zh-TW"/>
        </w:rPr>
        <w:t>1</w:t>
      </w:r>
      <w:r w:rsidRPr="002C0376">
        <w:rPr>
          <w:color w:val="000000"/>
          <w:sz w:val="14"/>
          <w:lang w:val="pt-BR"/>
        </w:rPr>
        <w:tab/>
        <w:t>7E 30 30 33 36 20 31 0D</w:t>
      </w:r>
      <w:r w:rsidRPr="002C0376">
        <w:rPr>
          <w:color w:val="000000"/>
          <w:sz w:val="14"/>
          <w:lang w:val="pt-BR"/>
        </w:rPr>
        <w:tab/>
        <w:t>Color Temp.</w:t>
      </w:r>
      <w:r w:rsidRPr="002C0376">
        <w:rPr>
          <w:color w:val="000000"/>
          <w:sz w:val="14"/>
          <w:lang w:val="pt-BR"/>
        </w:rPr>
        <w:tab/>
      </w:r>
      <w:r w:rsidRPr="002C0376">
        <w:rPr>
          <w:rFonts w:hint="eastAsia"/>
          <w:color w:val="000000"/>
          <w:sz w:val="14"/>
          <w:lang w:val="pt-BR" w:eastAsia="zh-TW"/>
        </w:rPr>
        <w:t xml:space="preserve"> </w:t>
      </w:r>
      <w:r w:rsidRPr="002C0376">
        <w:rPr>
          <w:rFonts w:hint="eastAsia"/>
          <w:color w:val="FF0000"/>
          <w:sz w:val="14"/>
          <w:lang w:val="pt-BR" w:eastAsia="zh-TW"/>
        </w:rPr>
        <w:t>Standard</w:t>
      </w:r>
      <w:r w:rsidRPr="001577B0">
        <w:rPr>
          <w:color w:val="000000"/>
          <w:sz w:val="14"/>
          <w:lang w:val="pt-BR"/>
        </w:rPr>
        <w:tab/>
      </w:r>
      <w:r w:rsidRPr="001577B0">
        <w:rPr>
          <w:color w:val="000000"/>
          <w:sz w:val="14"/>
          <w:lang w:val="pt-BR"/>
        </w:rPr>
        <w:tab/>
      </w:r>
    </w:p>
    <w:p w:rsidR="0053520F" w:rsidRPr="001577B0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1577B0">
        <w:rPr>
          <w:color w:val="000000"/>
          <w:sz w:val="14"/>
          <w:lang w:val="pt-BR"/>
        </w:rPr>
        <w:t xml:space="preserve">~XX36 </w:t>
      </w:r>
      <w:r w:rsidRPr="002C0376">
        <w:rPr>
          <w:rFonts w:hint="eastAsia"/>
          <w:color w:val="0000FF"/>
          <w:sz w:val="14"/>
          <w:lang w:val="pt-BR" w:eastAsia="zh-TW"/>
        </w:rPr>
        <w:t>2</w:t>
      </w:r>
      <w:r w:rsidRPr="001577B0">
        <w:rPr>
          <w:color w:val="000000"/>
          <w:sz w:val="14"/>
          <w:lang w:val="pt-BR"/>
        </w:rPr>
        <w:tab/>
        <w:t>7E 30 30 33 36 20 32 0D</w:t>
      </w:r>
      <w:r w:rsidRPr="001577B0">
        <w:rPr>
          <w:color w:val="000000"/>
          <w:sz w:val="14"/>
          <w:lang w:val="pt-BR"/>
        </w:rPr>
        <w:tab/>
      </w:r>
      <w:r w:rsidRPr="001577B0">
        <w:rPr>
          <w:color w:val="000000"/>
          <w:sz w:val="14"/>
          <w:lang w:val="pt-BR"/>
        </w:rPr>
        <w:tab/>
      </w:r>
      <w:r w:rsidRPr="001577B0">
        <w:rPr>
          <w:rFonts w:hint="eastAsia"/>
          <w:color w:val="000000"/>
          <w:sz w:val="14"/>
          <w:lang w:val="pt-BR" w:eastAsia="zh-TW"/>
        </w:rPr>
        <w:t>Cool</w:t>
      </w:r>
      <w:r w:rsidRPr="001577B0">
        <w:rPr>
          <w:color w:val="000000"/>
          <w:sz w:val="14"/>
          <w:lang w:val="pt-BR"/>
        </w:rPr>
        <w:tab/>
      </w:r>
      <w:r w:rsidRPr="001577B0">
        <w:rPr>
          <w:color w:val="000000"/>
          <w:sz w:val="14"/>
          <w:lang w:val="pt-BR"/>
        </w:rPr>
        <w:tab/>
      </w:r>
    </w:p>
    <w:p w:rsidR="0053520F" w:rsidRPr="001577B0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1577B0">
        <w:rPr>
          <w:color w:val="000000"/>
          <w:sz w:val="14"/>
          <w:lang w:val="pt-BR"/>
        </w:rPr>
        <w:t xml:space="preserve">~XX36 </w:t>
      </w:r>
      <w:r w:rsidRPr="002C0376">
        <w:rPr>
          <w:rFonts w:hint="eastAsia"/>
          <w:color w:val="0000FF"/>
          <w:sz w:val="14"/>
          <w:lang w:val="pt-BR" w:eastAsia="zh-TW"/>
        </w:rPr>
        <w:t>3</w:t>
      </w:r>
      <w:r w:rsidRPr="001577B0">
        <w:rPr>
          <w:color w:val="000000"/>
          <w:sz w:val="14"/>
          <w:lang w:val="pt-BR"/>
        </w:rPr>
        <w:tab/>
        <w:t>7E 30 30 33 36 20 33 0D</w:t>
      </w:r>
      <w:r w:rsidRPr="001577B0">
        <w:rPr>
          <w:color w:val="000000"/>
          <w:sz w:val="14"/>
          <w:lang w:val="pt-BR"/>
        </w:rPr>
        <w:tab/>
      </w:r>
      <w:r w:rsidRPr="001577B0">
        <w:rPr>
          <w:color w:val="000000"/>
          <w:sz w:val="14"/>
          <w:lang w:val="pt-BR"/>
        </w:rPr>
        <w:tab/>
        <w:t>Co</w:t>
      </w:r>
      <w:r w:rsidRPr="001577B0">
        <w:rPr>
          <w:rFonts w:hint="eastAsia"/>
          <w:color w:val="000000"/>
          <w:sz w:val="14"/>
          <w:lang w:val="pt-BR" w:eastAsia="zh-TW"/>
        </w:rPr>
        <w:t>ld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7321F5">
        <w:rPr>
          <w:color w:val="000000"/>
          <w:sz w:val="14"/>
          <w:lang w:val="pt-BR"/>
        </w:rPr>
        <w:t>~XX37 1</w:t>
      </w:r>
      <w:r w:rsidRPr="007321F5">
        <w:rPr>
          <w:color w:val="000000"/>
          <w:sz w:val="14"/>
          <w:lang w:val="pt-BR"/>
        </w:rPr>
        <w:tab/>
        <w:t>7E 30 30 33 37 20 31 0D</w:t>
      </w:r>
      <w:r w:rsidRPr="007321F5">
        <w:rPr>
          <w:color w:val="000000"/>
          <w:sz w:val="14"/>
          <w:lang w:val="pt-BR"/>
        </w:rPr>
        <w:tab/>
        <w:t>Color Space</w:t>
      </w:r>
      <w:r w:rsidRPr="007321F5">
        <w:rPr>
          <w:color w:val="000000"/>
          <w:sz w:val="14"/>
          <w:lang w:val="pt-BR"/>
        </w:rPr>
        <w:tab/>
        <w:t>Auto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7321F5">
        <w:rPr>
          <w:color w:val="000000"/>
          <w:sz w:val="14"/>
          <w:lang w:val="pt-BR"/>
        </w:rPr>
        <w:t>~XX37 2</w:t>
      </w:r>
      <w:r w:rsidRPr="007321F5">
        <w:rPr>
          <w:color w:val="000000"/>
          <w:sz w:val="14"/>
          <w:lang w:val="pt-BR"/>
        </w:rPr>
        <w:tab/>
        <w:t>7E 30 30 33 37 20 32 0D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  <w:t>RGB\ RGB(0-255)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 w:rsidRPr="007321F5">
        <w:rPr>
          <w:color w:val="000000"/>
          <w:sz w:val="14"/>
          <w:lang w:val="pt-BR"/>
        </w:rPr>
        <w:t>~XX37 3</w:t>
      </w:r>
      <w:r w:rsidRPr="007321F5">
        <w:rPr>
          <w:color w:val="000000"/>
          <w:sz w:val="14"/>
          <w:lang w:val="pt-BR"/>
        </w:rPr>
        <w:tab/>
        <w:t>7E 30 30 33 37 20 33 0D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  <w:t>YUV</w:t>
      </w:r>
      <w:r w:rsidRPr="007321F5">
        <w:rPr>
          <w:color w:val="000000"/>
          <w:sz w:val="14"/>
          <w:lang w:val="pt-BR"/>
        </w:rPr>
        <w:tab/>
      </w:r>
      <w:r w:rsidRPr="007321F5">
        <w:rPr>
          <w:color w:val="000000"/>
          <w:sz w:val="14"/>
          <w:lang w:val="pt-BR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 xml:space="preserve">~XX37 4       </w:t>
      </w:r>
      <w:r>
        <w:rPr>
          <w:rFonts w:hint="eastAsia"/>
          <w:color w:val="000000"/>
          <w:sz w:val="14"/>
          <w:lang w:val="pt-BR" w:eastAsia="zh-TW"/>
        </w:rPr>
        <w:t xml:space="preserve">      </w:t>
      </w:r>
      <w:r w:rsidRPr="007321F5">
        <w:rPr>
          <w:color w:val="000000"/>
          <w:sz w:val="14"/>
          <w:lang w:val="pt-BR"/>
        </w:rPr>
        <w:t xml:space="preserve">  7E 30 30 33 37 20 34 0D          </w:t>
      </w:r>
      <w:r>
        <w:rPr>
          <w:rFonts w:hint="eastAsia"/>
          <w:color w:val="000000"/>
          <w:sz w:val="14"/>
          <w:lang w:val="pt-BR" w:eastAsia="zh-TW"/>
        </w:rPr>
        <w:t xml:space="preserve">   </w:t>
      </w:r>
      <w:r w:rsidRPr="007321F5">
        <w:rPr>
          <w:color w:val="000000"/>
          <w:sz w:val="14"/>
          <w:lang w:val="pt-BR"/>
        </w:rPr>
        <w:t xml:space="preserve">            </w:t>
      </w:r>
      <w:r>
        <w:rPr>
          <w:color w:val="000000"/>
          <w:sz w:val="14"/>
          <w:lang w:val="pt-BR"/>
        </w:rPr>
        <w:t xml:space="preserve">   </w:t>
      </w:r>
      <w:r w:rsidRPr="007321F5">
        <w:rPr>
          <w:color w:val="000000"/>
          <w:sz w:val="14"/>
          <w:lang w:val="pt-BR"/>
        </w:rPr>
        <w:t xml:space="preserve">    RGB(16 - 235)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  <w:r w:rsidRPr="007321F5">
        <w:rPr>
          <w:color w:val="000000"/>
          <w:sz w:val="14"/>
          <w:szCs w:val="14"/>
        </w:rPr>
        <w:t>~XX73 n</w:t>
      </w:r>
      <w:r w:rsidRPr="007321F5">
        <w:rPr>
          <w:color w:val="000000"/>
          <w:sz w:val="14"/>
          <w:szCs w:val="14"/>
        </w:rPr>
        <w:tab/>
        <w:t>7E 30 30 37 33 20 a 0D</w:t>
      </w:r>
      <w:r w:rsidRPr="007321F5">
        <w:rPr>
          <w:color w:val="000000"/>
          <w:sz w:val="14"/>
          <w:szCs w:val="14"/>
        </w:rPr>
        <w:tab/>
        <w:t xml:space="preserve">Signal </w:t>
      </w:r>
      <w:r>
        <w:rPr>
          <w:rFonts w:hint="eastAsia"/>
          <w:color w:val="000000"/>
          <w:sz w:val="14"/>
          <w:szCs w:val="14"/>
          <w:lang w:eastAsia="zh-TW"/>
        </w:rPr>
        <w:t>(RGB)</w:t>
      </w:r>
      <w:r>
        <w:rPr>
          <w:color w:val="000000"/>
          <w:sz w:val="14"/>
          <w:szCs w:val="14"/>
        </w:rPr>
        <w:tab/>
        <w:t xml:space="preserve">Frequency   </w:t>
      </w:r>
      <w:r w:rsidRPr="007321F5">
        <w:rPr>
          <w:color w:val="000000"/>
          <w:sz w:val="14"/>
          <w:szCs w:val="14"/>
        </w:rPr>
        <w:t xml:space="preserve">  n = -5 (a=2D 35) ~ 5 (a=35) </w:t>
      </w:r>
      <w:proofErr w:type="gramStart"/>
      <w:r w:rsidRPr="007321F5">
        <w:rPr>
          <w:color w:val="000000"/>
          <w:sz w:val="14"/>
          <w:szCs w:val="14"/>
        </w:rPr>
        <w:t>By</w:t>
      </w:r>
      <w:proofErr w:type="gramEnd"/>
      <w:r w:rsidRPr="007321F5">
        <w:rPr>
          <w:color w:val="000000"/>
          <w:sz w:val="14"/>
          <w:szCs w:val="14"/>
        </w:rPr>
        <w:t xml:space="preserve"> signal</w:t>
      </w:r>
    </w:p>
    <w:p w:rsidR="0053520F" w:rsidRDefault="0053520F" w:rsidP="0053520F">
      <w:pPr>
        <w:tabs>
          <w:tab w:val="left" w:pos="1134"/>
          <w:tab w:val="left" w:pos="4915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 w:rsidRPr="007321F5">
        <w:rPr>
          <w:color w:val="000000"/>
          <w:sz w:val="14"/>
          <w:szCs w:val="14"/>
          <w:lang w:val="pt-BR"/>
        </w:rPr>
        <w:t>~XX74 n</w:t>
      </w:r>
      <w:r w:rsidRPr="007321F5">
        <w:rPr>
          <w:color w:val="000000"/>
          <w:sz w:val="14"/>
          <w:szCs w:val="14"/>
          <w:lang w:val="pt-BR"/>
        </w:rPr>
        <w:tab/>
        <w:t>7E 30 30 37 34 20 a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pt-BR"/>
        </w:rPr>
        <w:tab/>
        <w:t xml:space="preserve">Phase       </w:t>
      </w:r>
      <w:r w:rsidRPr="007321F5">
        <w:rPr>
          <w:color w:val="000000"/>
          <w:sz w:val="14"/>
          <w:szCs w:val="14"/>
          <w:lang w:val="pt-BR"/>
        </w:rPr>
        <w:t xml:space="preserve"> n = 0 (a=30) ~ 31 (a=33 31)  By signal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szCs w:val="14"/>
          <w:lang w:val="pt-BR"/>
        </w:rPr>
        <w:t xml:space="preserve">~XX91 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7321F5">
        <w:rPr>
          <w:color w:val="000000"/>
          <w:sz w:val="14"/>
          <w:szCs w:val="14"/>
          <w:lang w:val="pt-BR"/>
        </w:rPr>
        <w:t xml:space="preserve">  </w:t>
      </w:r>
      <w:r>
        <w:rPr>
          <w:color w:val="000000"/>
          <w:sz w:val="14"/>
          <w:szCs w:val="14"/>
          <w:lang w:val="pt-BR"/>
        </w:rPr>
        <w:t xml:space="preserve">  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</w:t>
      </w:r>
      <w:r>
        <w:rPr>
          <w:color w:val="000000"/>
          <w:sz w:val="14"/>
          <w:szCs w:val="14"/>
          <w:lang w:val="pt-BR"/>
        </w:rPr>
        <w:t xml:space="preserve">  7E 30 30 39 31 20 </w:t>
      </w:r>
      <w:r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7321F5">
        <w:rPr>
          <w:color w:val="000000"/>
          <w:sz w:val="14"/>
          <w:szCs w:val="14"/>
          <w:lang w:val="pt-BR"/>
        </w:rPr>
        <w:t xml:space="preserve"> 0D                </w:t>
      </w:r>
      <w:r>
        <w:rPr>
          <w:color w:val="000000"/>
          <w:sz w:val="14"/>
          <w:szCs w:val="14"/>
          <w:lang w:val="pt-BR"/>
        </w:rPr>
        <w:t xml:space="preserve">    </w:t>
      </w:r>
      <w:r w:rsidRPr="007321F5">
        <w:rPr>
          <w:color w:val="000000"/>
          <w:sz w:val="14"/>
          <w:szCs w:val="14"/>
          <w:lang w:val="pt-BR"/>
        </w:rPr>
        <w:t xml:space="preserve">     Automatic </w:t>
      </w:r>
      <w:r>
        <w:rPr>
          <w:color w:val="000000"/>
          <w:sz w:val="14"/>
          <w:szCs w:val="14"/>
          <w:lang w:val="pt-BR"/>
        </w:rPr>
        <w:t xml:space="preserve">      </w:t>
      </w:r>
      <w:r>
        <w:rPr>
          <w:rFonts w:hint="eastAsia"/>
          <w:color w:val="000000"/>
          <w:sz w:val="14"/>
          <w:szCs w:val="14"/>
          <w:lang w:val="pt-BR" w:eastAsia="zh-TW"/>
        </w:rPr>
        <w:t>Enable</w:t>
      </w:r>
    </w:p>
    <w:p w:rsidR="0053520F" w:rsidRPr="004F795A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szCs w:val="14"/>
          <w:lang w:val="pt-BR"/>
        </w:rPr>
        <w:t xml:space="preserve">~XX91 </w:t>
      </w:r>
      <w:r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7321F5">
        <w:rPr>
          <w:color w:val="000000"/>
          <w:sz w:val="14"/>
          <w:szCs w:val="14"/>
          <w:lang w:val="pt-BR"/>
        </w:rPr>
        <w:t xml:space="preserve">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color w:val="000000"/>
          <w:sz w:val="14"/>
          <w:szCs w:val="14"/>
          <w:lang w:val="pt-BR"/>
        </w:rPr>
        <w:t xml:space="preserve"> 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</w:t>
      </w:r>
      <w:r>
        <w:rPr>
          <w:color w:val="000000"/>
          <w:sz w:val="14"/>
          <w:szCs w:val="14"/>
          <w:lang w:val="pt-BR"/>
        </w:rPr>
        <w:t xml:space="preserve">  7E 30 30 39 31 20 </w:t>
      </w:r>
      <w:r>
        <w:rPr>
          <w:rFonts w:hint="eastAsia"/>
          <w:color w:val="000000"/>
          <w:sz w:val="14"/>
          <w:szCs w:val="14"/>
          <w:lang w:val="pt-BR" w:eastAsia="zh-TW"/>
        </w:rPr>
        <w:t>30</w:t>
      </w:r>
      <w:r w:rsidRPr="007321F5">
        <w:rPr>
          <w:color w:val="000000"/>
          <w:sz w:val="14"/>
          <w:szCs w:val="14"/>
          <w:lang w:val="pt-BR"/>
        </w:rPr>
        <w:t xml:space="preserve"> 0D                                      </w:t>
      </w:r>
      <w:r>
        <w:rPr>
          <w:color w:val="000000"/>
          <w:sz w:val="14"/>
          <w:szCs w:val="14"/>
          <w:lang w:val="pt-BR"/>
        </w:rPr>
        <w:t xml:space="preserve">          </w:t>
      </w:r>
      <w:r>
        <w:rPr>
          <w:rFonts w:hint="eastAsia"/>
          <w:color w:val="000000"/>
          <w:sz w:val="14"/>
          <w:szCs w:val="14"/>
          <w:lang w:val="pt-BR" w:eastAsia="zh-TW"/>
        </w:rPr>
        <w:t>Disable</w:t>
      </w:r>
    </w:p>
    <w:p w:rsidR="0053520F" w:rsidRPr="007321F5" w:rsidRDefault="0053520F" w:rsidP="0053520F">
      <w:pPr>
        <w:tabs>
          <w:tab w:val="left" w:pos="1134"/>
          <w:tab w:val="left" w:pos="4915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7321F5">
        <w:rPr>
          <w:color w:val="000000"/>
          <w:sz w:val="14"/>
          <w:szCs w:val="14"/>
          <w:lang w:val="pt-BR"/>
        </w:rPr>
        <w:t>~XX75 n</w:t>
      </w:r>
      <w:r w:rsidRPr="007321F5">
        <w:rPr>
          <w:color w:val="000000"/>
          <w:sz w:val="14"/>
          <w:szCs w:val="14"/>
          <w:lang w:val="pt-BR"/>
        </w:rPr>
        <w:tab/>
        <w:t>7E 30 30 37 35 20 a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pt-BR"/>
        </w:rPr>
        <w:tab/>
        <w:t xml:space="preserve">H. Position  </w:t>
      </w:r>
      <w:r w:rsidRPr="007321F5">
        <w:rPr>
          <w:color w:val="000000"/>
          <w:sz w:val="14"/>
          <w:szCs w:val="14"/>
          <w:lang w:val="pt-BR"/>
        </w:rPr>
        <w:t xml:space="preserve">  n = -5 (a=2D 35) ~ 5 (a=35) By timing</w:t>
      </w:r>
    </w:p>
    <w:p w:rsidR="0053520F" w:rsidRPr="007321F5" w:rsidRDefault="0053520F" w:rsidP="0053520F">
      <w:pPr>
        <w:tabs>
          <w:tab w:val="left" w:pos="1070"/>
          <w:tab w:val="left" w:pos="1134"/>
          <w:tab w:val="left" w:pos="2965"/>
          <w:tab w:val="left" w:pos="4895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7321F5">
        <w:rPr>
          <w:color w:val="000000"/>
          <w:sz w:val="14"/>
          <w:szCs w:val="14"/>
          <w:lang w:val="pt-BR"/>
        </w:rPr>
        <w:t>~XX76 n</w:t>
      </w:r>
      <w:r w:rsidRPr="007321F5">
        <w:rPr>
          <w:color w:val="000000"/>
          <w:sz w:val="14"/>
          <w:szCs w:val="14"/>
          <w:lang w:val="pt-BR"/>
        </w:rPr>
        <w:tab/>
        <w:t xml:space="preserve">  7E 30 30 37 36 20 a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</w:t>
      </w:r>
      <w:r>
        <w:rPr>
          <w:color w:val="000000"/>
          <w:sz w:val="14"/>
          <w:szCs w:val="14"/>
          <w:lang w:val="pt-BR"/>
        </w:rPr>
        <w:tab/>
        <w:t xml:space="preserve">V. Position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 w:rsidRPr="007321F5">
        <w:rPr>
          <w:color w:val="000000"/>
          <w:sz w:val="14"/>
          <w:szCs w:val="14"/>
          <w:lang w:val="pt-BR"/>
        </w:rPr>
        <w:t xml:space="preserve"> n = -5 (a=2D 35) ~ 5 (a=35) By timing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</w:p>
    <w:p w:rsidR="0053520F" w:rsidRPr="007321F5" w:rsidRDefault="0053520F" w:rsidP="0053520F">
      <w:pPr>
        <w:tabs>
          <w:tab w:val="left" w:pos="1134"/>
          <w:tab w:val="left" w:pos="2977"/>
          <w:tab w:val="left" w:pos="4564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>
        <w:rPr>
          <w:rFonts w:hint="eastAsia"/>
          <w:color w:val="000000"/>
          <w:sz w:val="14"/>
          <w:lang w:eastAsia="zh-TW"/>
        </w:rPr>
        <w:t xml:space="preserve">~XX200 n       </w:t>
      </w:r>
      <w:r w:rsidRPr="007321F5">
        <w:rPr>
          <w:rFonts w:hint="eastAsia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  <w:lang w:val="pt-BR"/>
        </w:rPr>
        <w:t>7E 30 30 32 3</w:t>
      </w:r>
      <w:r>
        <w:rPr>
          <w:rFonts w:hint="eastAsia"/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30 20 </w:t>
      </w:r>
      <w:r>
        <w:rPr>
          <w:rFonts w:hint="eastAsia"/>
          <w:color w:val="000000"/>
          <w:sz w:val="14"/>
          <w:lang w:val="pt-BR" w:eastAsia="zh-TW"/>
        </w:rPr>
        <w:t>a</w:t>
      </w:r>
      <w:r w:rsidRPr="007321F5"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  </w:t>
      </w:r>
      <w:proofErr w:type="gramStart"/>
      <w:r>
        <w:rPr>
          <w:rFonts w:hint="eastAsia"/>
          <w:color w:val="000000"/>
          <w:sz w:val="14"/>
          <w:lang w:val="pt-BR" w:eastAsia="zh-TW"/>
        </w:rPr>
        <w:t>Signal(</w:t>
      </w:r>
      <w:proofErr w:type="gramEnd"/>
      <w:r>
        <w:rPr>
          <w:rFonts w:hint="eastAsia"/>
          <w:color w:val="000000"/>
          <w:sz w:val="14"/>
          <w:lang w:val="pt-BR" w:eastAsia="zh-TW"/>
        </w:rPr>
        <w:t>Video)</w:t>
      </w:r>
      <w:r w:rsidRPr="007321F5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 xml:space="preserve">White Level </w:t>
      </w:r>
      <w:r w:rsidRPr="0048424A">
        <w:rPr>
          <w:b/>
          <w:color w:val="FF0000"/>
          <w:sz w:val="14"/>
          <w:szCs w:val="14"/>
          <w:highlight w:val="yellow"/>
        </w:rPr>
        <w:t>n = -5</w:t>
      </w:r>
      <w:r w:rsidRPr="0048424A">
        <w:rPr>
          <w:rFonts w:hint="eastAsia"/>
          <w:b/>
          <w:color w:val="FF0000"/>
          <w:sz w:val="14"/>
          <w:szCs w:val="14"/>
          <w:highlight w:val="yellow"/>
          <w:lang w:eastAsia="zh-TW"/>
        </w:rPr>
        <w:t>0</w:t>
      </w:r>
      <w:r w:rsidRPr="0048424A">
        <w:rPr>
          <w:b/>
          <w:color w:val="FF0000"/>
          <w:sz w:val="14"/>
          <w:szCs w:val="14"/>
          <w:highlight w:val="yellow"/>
        </w:rPr>
        <w:t xml:space="preserve"> (a=2D 35</w:t>
      </w:r>
      <w:r w:rsidRPr="0048424A">
        <w:rPr>
          <w:rFonts w:hint="eastAsia"/>
          <w:b/>
          <w:color w:val="FF0000"/>
          <w:sz w:val="14"/>
          <w:szCs w:val="14"/>
          <w:highlight w:val="yellow"/>
          <w:lang w:eastAsia="zh-TW"/>
        </w:rPr>
        <w:t xml:space="preserve"> 30</w:t>
      </w:r>
      <w:r w:rsidRPr="0048424A">
        <w:rPr>
          <w:b/>
          <w:color w:val="FF0000"/>
          <w:sz w:val="14"/>
          <w:szCs w:val="14"/>
          <w:highlight w:val="yellow"/>
        </w:rPr>
        <w:t>) ~ 5</w:t>
      </w:r>
      <w:r w:rsidRPr="0048424A">
        <w:rPr>
          <w:rFonts w:hint="eastAsia"/>
          <w:b/>
          <w:color w:val="FF0000"/>
          <w:sz w:val="14"/>
          <w:szCs w:val="14"/>
          <w:highlight w:val="yellow"/>
          <w:lang w:eastAsia="zh-TW"/>
        </w:rPr>
        <w:t>0</w:t>
      </w:r>
      <w:r w:rsidRPr="0048424A">
        <w:rPr>
          <w:b/>
          <w:color w:val="FF0000"/>
          <w:sz w:val="14"/>
          <w:szCs w:val="14"/>
          <w:highlight w:val="yellow"/>
        </w:rPr>
        <w:t xml:space="preserve"> (a=35</w:t>
      </w:r>
      <w:r w:rsidRPr="0048424A">
        <w:rPr>
          <w:rFonts w:hint="eastAsia"/>
          <w:b/>
          <w:color w:val="FF0000"/>
          <w:sz w:val="14"/>
          <w:szCs w:val="14"/>
          <w:highlight w:val="yellow"/>
          <w:lang w:eastAsia="zh-TW"/>
        </w:rPr>
        <w:t xml:space="preserve"> 30</w:t>
      </w:r>
      <w:r w:rsidRPr="0048424A">
        <w:rPr>
          <w:b/>
          <w:color w:val="FF0000"/>
          <w:sz w:val="14"/>
          <w:szCs w:val="14"/>
          <w:highlight w:val="yellow"/>
        </w:rPr>
        <w:t>) By signal</w:t>
      </w:r>
    </w:p>
    <w:p w:rsidR="0053520F" w:rsidRPr="007321F5" w:rsidRDefault="0053520F" w:rsidP="0053520F">
      <w:pPr>
        <w:tabs>
          <w:tab w:val="left" w:pos="1134"/>
          <w:tab w:val="left" w:pos="4577"/>
          <w:tab w:val="left" w:pos="4895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>
        <w:rPr>
          <w:rFonts w:hint="eastAsia"/>
          <w:color w:val="000000"/>
          <w:sz w:val="14"/>
          <w:lang w:eastAsia="zh-TW"/>
        </w:rPr>
        <w:t xml:space="preserve">~XX201 n       </w:t>
      </w:r>
      <w:r w:rsidRPr="007321F5">
        <w:rPr>
          <w:rFonts w:hint="eastAsia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  <w:lang w:val="pt-BR"/>
        </w:rPr>
        <w:t>7E 30 30 32 3</w:t>
      </w:r>
      <w:r>
        <w:rPr>
          <w:rFonts w:hint="eastAsia"/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3</w:t>
      </w:r>
      <w:r w:rsidRPr="004B2548">
        <w:rPr>
          <w:rFonts w:hint="eastAsia"/>
          <w:color w:val="000000"/>
          <w:sz w:val="14"/>
          <w:highlight w:val="yellow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2</w:t>
      </w:r>
      <w:r w:rsidRPr="004B2548">
        <w:rPr>
          <w:rFonts w:hint="eastAsia"/>
          <w:color w:val="000000"/>
          <w:sz w:val="14"/>
          <w:highlight w:val="yellow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</w:t>
      </w:r>
      <w:r>
        <w:rPr>
          <w:rFonts w:hint="eastAsia"/>
          <w:color w:val="000000"/>
          <w:sz w:val="14"/>
          <w:lang w:val="pt-BR" w:eastAsia="zh-TW"/>
        </w:rPr>
        <w:t>a</w:t>
      </w:r>
      <w:r w:rsidRPr="007321F5"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  </w:t>
      </w:r>
      <w:r w:rsidRPr="007321F5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 xml:space="preserve">Black Level  </w:t>
      </w:r>
      <w:r w:rsidRPr="00C54E2A">
        <w:rPr>
          <w:b/>
          <w:color w:val="FF0000"/>
          <w:sz w:val="14"/>
          <w:szCs w:val="14"/>
          <w:highlight w:val="yellow"/>
        </w:rPr>
        <w:t xml:space="preserve"> </w:t>
      </w:r>
      <w:r w:rsidRPr="0048424A">
        <w:rPr>
          <w:b/>
          <w:color w:val="FF0000"/>
          <w:sz w:val="14"/>
          <w:szCs w:val="14"/>
          <w:highlight w:val="yellow"/>
        </w:rPr>
        <w:t>n = -5</w:t>
      </w:r>
      <w:r w:rsidRPr="0048424A">
        <w:rPr>
          <w:rFonts w:hint="eastAsia"/>
          <w:b/>
          <w:color w:val="FF0000"/>
          <w:sz w:val="14"/>
          <w:szCs w:val="14"/>
          <w:highlight w:val="yellow"/>
          <w:lang w:eastAsia="zh-TW"/>
        </w:rPr>
        <w:t>0</w:t>
      </w:r>
      <w:r w:rsidRPr="0048424A">
        <w:rPr>
          <w:b/>
          <w:color w:val="FF0000"/>
          <w:sz w:val="14"/>
          <w:szCs w:val="14"/>
          <w:highlight w:val="yellow"/>
        </w:rPr>
        <w:t xml:space="preserve"> (a=2D 35</w:t>
      </w:r>
      <w:r w:rsidRPr="0048424A">
        <w:rPr>
          <w:rFonts w:hint="eastAsia"/>
          <w:b/>
          <w:color w:val="FF0000"/>
          <w:sz w:val="14"/>
          <w:szCs w:val="14"/>
          <w:highlight w:val="yellow"/>
          <w:lang w:eastAsia="zh-TW"/>
        </w:rPr>
        <w:t xml:space="preserve"> 30</w:t>
      </w:r>
      <w:r w:rsidRPr="0048424A">
        <w:rPr>
          <w:b/>
          <w:color w:val="FF0000"/>
          <w:sz w:val="14"/>
          <w:szCs w:val="14"/>
          <w:highlight w:val="yellow"/>
        </w:rPr>
        <w:t>) ~ 5</w:t>
      </w:r>
      <w:r w:rsidRPr="0048424A">
        <w:rPr>
          <w:rFonts w:hint="eastAsia"/>
          <w:b/>
          <w:color w:val="FF0000"/>
          <w:sz w:val="14"/>
          <w:szCs w:val="14"/>
          <w:highlight w:val="yellow"/>
          <w:lang w:eastAsia="zh-TW"/>
        </w:rPr>
        <w:t>0</w:t>
      </w:r>
      <w:r w:rsidRPr="0048424A">
        <w:rPr>
          <w:b/>
          <w:color w:val="FF0000"/>
          <w:sz w:val="14"/>
          <w:szCs w:val="14"/>
          <w:highlight w:val="yellow"/>
        </w:rPr>
        <w:t xml:space="preserve"> (a=35</w:t>
      </w:r>
      <w:r w:rsidRPr="0048424A">
        <w:rPr>
          <w:rFonts w:hint="eastAsia"/>
          <w:b/>
          <w:color w:val="FF0000"/>
          <w:sz w:val="14"/>
          <w:szCs w:val="14"/>
          <w:highlight w:val="yellow"/>
          <w:lang w:eastAsia="zh-TW"/>
        </w:rPr>
        <w:t xml:space="preserve"> 30</w:t>
      </w:r>
      <w:r w:rsidRPr="0048424A">
        <w:rPr>
          <w:b/>
          <w:color w:val="FF0000"/>
          <w:sz w:val="14"/>
          <w:szCs w:val="14"/>
          <w:highlight w:val="yellow"/>
        </w:rPr>
        <w:t xml:space="preserve">) </w:t>
      </w:r>
      <w:proofErr w:type="gramStart"/>
      <w:r w:rsidRPr="0048424A">
        <w:rPr>
          <w:b/>
          <w:color w:val="FF0000"/>
          <w:sz w:val="14"/>
          <w:szCs w:val="14"/>
          <w:highlight w:val="yellow"/>
        </w:rPr>
        <w:t>By</w:t>
      </w:r>
      <w:proofErr w:type="gramEnd"/>
      <w:r w:rsidRPr="0048424A">
        <w:rPr>
          <w:b/>
          <w:color w:val="FF0000"/>
          <w:sz w:val="14"/>
          <w:szCs w:val="14"/>
          <w:highlight w:val="yellow"/>
        </w:rPr>
        <w:t xml:space="preserve"> signal</w:t>
      </w:r>
    </w:p>
    <w:p w:rsidR="0053520F" w:rsidRPr="00897DAC" w:rsidRDefault="0053520F" w:rsidP="0053520F">
      <w:pPr>
        <w:tabs>
          <w:tab w:val="left" w:pos="1134"/>
          <w:tab w:val="left" w:pos="2977"/>
          <w:tab w:val="left" w:pos="5260"/>
          <w:tab w:val="left" w:pos="6379"/>
          <w:tab w:val="left" w:pos="7797"/>
        </w:tabs>
        <w:snapToGrid w:val="0"/>
        <w:rPr>
          <w:strike/>
          <w:color w:val="000000"/>
          <w:sz w:val="14"/>
          <w:lang w:eastAsia="zh-TW"/>
        </w:rPr>
      </w:pPr>
      <w:r w:rsidRPr="00897DAC">
        <w:rPr>
          <w:rFonts w:hint="eastAsia"/>
          <w:strike/>
          <w:color w:val="000000"/>
          <w:sz w:val="14"/>
          <w:lang w:eastAsia="zh-TW"/>
        </w:rPr>
        <w:t xml:space="preserve">~XX204 1        </w:t>
      </w:r>
      <w:r w:rsidRPr="00897DAC">
        <w:rPr>
          <w:strike/>
          <w:color w:val="000000"/>
          <w:sz w:val="14"/>
          <w:lang w:val="pt-BR"/>
        </w:rPr>
        <w:t>7E 30 30 32 3</w:t>
      </w:r>
      <w:r w:rsidRPr="00897DAC">
        <w:rPr>
          <w:rFonts w:hint="eastAsia"/>
          <w:strike/>
          <w:color w:val="000000"/>
          <w:sz w:val="14"/>
          <w:lang w:val="pt-BR" w:eastAsia="zh-TW"/>
        </w:rPr>
        <w:t>0</w:t>
      </w:r>
      <w:r w:rsidRPr="00897DAC">
        <w:rPr>
          <w:strike/>
          <w:color w:val="000000"/>
          <w:sz w:val="14"/>
          <w:lang w:val="pt-BR"/>
        </w:rPr>
        <w:t xml:space="preserve"> 3</w:t>
      </w:r>
      <w:r w:rsidRPr="00897DAC">
        <w:rPr>
          <w:rFonts w:hint="eastAsia"/>
          <w:strike/>
          <w:color w:val="000000"/>
          <w:sz w:val="14"/>
          <w:highlight w:val="yellow"/>
          <w:lang w:val="pt-BR" w:eastAsia="zh-TW"/>
        </w:rPr>
        <w:t>4</w:t>
      </w:r>
      <w:r w:rsidRPr="00897DAC">
        <w:rPr>
          <w:strike/>
          <w:color w:val="000000"/>
          <w:sz w:val="14"/>
          <w:lang w:val="pt-BR"/>
        </w:rPr>
        <w:t xml:space="preserve"> </w:t>
      </w:r>
      <w:r w:rsidRPr="00897DAC">
        <w:rPr>
          <w:rFonts w:hint="eastAsia"/>
          <w:strike/>
          <w:color w:val="000000"/>
          <w:sz w:val="14"/>
          <w:lang w:val="pt-BR" w:eastAsia="zh-TW"/>
        </w:rPr>
        <w:t>2</w:t>
      </w:r>
      <w:r w:rsidRPr="00897DAC">
        <w:rPr>
          <w:rFonts w:hint="eastAsia"/>
          <w:strike/>
          <w:color w:val="000000"/>
          <w:sz w:val="14"/>
          <w:highlight w:val="yellow"/>
          <w:lang w:val="pt-BR" w:eastAsia="zh-TW"/>
        </w:rPr>
        <w:t>0</w:t>
      </w:r>
      <w:r w:rsidRPr="00897DAC">
        <w:rPr>
          <w:strike/>
          <w:color w:val="000000"/>
          <w:sz w:val="14"/>
          <w:lang w:val="pt-BR"/>
        </w:rPr>
        <w:t xml:space="preserve"> </w:t>
      </w:r>
      <w:r w:rsidRPr="00897DAC">
        <w:rPr>
          <w:rFonts w:hint="eastAsia"/>
          <w:strike/>
          <w:color w:val="000000"/>
          <w:sz w:val="14"/>
          <w:lang w:val="pt-BR" w:eastAsia="zh-TW"/>
        </w:rPr>
        <w:t>31</w:t>
      </w:r>
      <w:r w:rsidRPr="00897DAC">
        <w:rPr>
          <w:strike/>
          <w:color w:val="000000"/>
          <w:sz w:val="14"/>
          <w:lang w:val="pt-BR"/>
        </w:rPr>
        <w:t xml:space="preserve"> 0D</w:t>
      </w:r>
      <w:r w:rsidRPr="00897DAC">
        <w:rPr>
          <w:rFonts w:hint="eastAsia"/>
          <w:strike/>
          <w:color w:val="000000"/>
          <w:sz w:val="14"/>
          <w:lang w:val="pt-BR" w:eastAsia="zh-TW"/>
        </w:rPr>
        <w:t xml:space="preserve">   IRE</w:t>
      </w:r>
      <w:r w:rsidRPr="00897DAC">
        <w:rPr>
          <w:strike/>
          <w:color w:val="000000"/>
          <w:sz w:val="14"/>
          <w:lang w:val="pt-BR"/>
        </w:rPr>
        <w:tab/>
      </w:r>
      <w:r w:rsidRPr="00897DAC">
        <w:rPr>
          <w:rFonts w:hint="eastAsia"/>
          <w:strike/>
          <w:color w:val="000000"/>
          <w:sz w:val="14"/>
          <w:lang w:val="pt-BR" w:eastAsia="zh-TW"/>
        </w:rPr>
        <w:t>0</w:t>
      </w:r>
    </w:p>
    <w:p w:rsidR="0053520F" w:rsidRPr="00897DAC" w:rsidRDefault="0053520F" w:rsidP="0053520F">
      <w:pPr>
        <w:tabs>
          <w:tab w:val="left" w:pos="1134"/>
          <w:tab w:val="left" w:pos="5290"/>
          <w:tab w:val="left" w:pos="6379"/>
          <w:tab w:val="left" w:pos="7797"/>
        </w:tabs>
        <w:snapToGrid w:val="0"/>
        <w:rPr>
          <w:strike/>
          <w:color w:val="000000"/>
          <w:sz w:val="14"/>
          <w:lang w:eastAsia="zh-TW"/>
        </w:rPr>
      </w:pPr>
      <w:r w:rsidRPr="00897DAC">
        <w:rPr>
          <w:rFonts w:hint="eastAsia"/>
          <w:strike/>
          <w:color w:val="000000"/>
          <w:sz w:val="14"/>
          <w:lang w:eastAsia="zh-TW"/>
        </w:rPr>
        <w:t xml:space="preserve">~XX204 0        </w:t>
      </w:r>
      <w:r w:rsidRPr="00897DAC">
        <w:rPr>
          <w:strike/>
          <w:color w:val="000000"/>
          <w:sz w:val="14"/>
          <w:lang w:val="pt-BR"/>
        </w:rPr>
        <w:t>7E 30 30 32 3</w:t>
      </w:r>
      <w:r w:rsidRPr="00897DAC">
        <w:rPr>
          <w:rFonts w:hint="eastAsia"/>
          <w:strike/>
          <w:color w:val="000000"/>
          <w:sz w:val="14"/>
          <w:lang w:val="pt-BR" w:eastAsia="zh-TW"/>
        </w:rPr>
        <w:t>0</w:t>
      </w:r>
      <w:r w:rsidRPr="00897DAC">
        <w:rPr>
          <w:strike/>
          <w:color w:val="000000"/>
          <w:sz w:val="14"/>
          <w:lang w:val="pt-BR"/>
        </w:rPr>
        <w:t xml:space="preserve"> 3</w:t>
      </w:r>
      <w:r w:rsidRPr="00897DAC">
        <w:rPr>
          <w:rFonts w:hint="eastAsia"/>
          <w:strike/>
          <w:color w:val="000000"/>
          <w:sz w:val="14"/>
          <w:highlight w:val="yellow"/>
          <w:lang w:val="pt-BR" w:eastAsia="zh-TW"/>
        </w:rPr>
        <w:t>4</w:t>
      </w:r>
      <w:r w:rsidRPr="00897DAC">
        <w:rPr>
          <w:strike/>
          <w:color w:val="000000"/>
          <w:sz w:val="14"/>
          <w:lang w:val="pt-BR"/>
        </w:rPr>
        <w:t xml:space="preserve"> 2</w:t>
      </w:r>
      <w:r w:rsidRPr="00897DAC">
        <w:rPr>
          <w:rFonts w:hint="eastAsia"/>
          <w:strike/>
          <w:color w:val="000000"/>
          <w:sz w:val="14"/>
          <w:highlight w:val="yellow"/>
          <w:lang w:val="pt-BR" w:eastAsia="zh-TW"/>
        </w:rPr>
        <w:t>0</w:t>
      </w:r>
      <w:r w:rsidRPr="00897DAC">
        <w:rPr>
          <w:strike/>
          <w:color w:val="000000"/>
          <w:sz w:val="14"/>
          <w:lang w:val="pt-BR"/>
        </w:rPr>
        <w:t xml:space="preserve"> </w:t>
      </w:r>
      <w:r w:rsidRPr="00897DAC">
        <w:rPr>
          <w:rFonts w:hint="eastAsia"/>
          <w:strike/>
          <w:color w:val="000000"/>
          <w:sz w:val="14"/>
          <w:lang w:val="pt-BR" w:eastAsia="zh-TW"/>
        </w:rPr>
        <w:t>30</w:t>
      </w:r>
      <w:r w:rsidRPr="00897DAC">
        <w:rPr>
          <w:strike/>
          <w:color w:val="000000"/>
          <w:sz w:val="14"/>
          <w:lang w:val="pt-BR"/>
        </w:rPr>
        <w:t xml:space="preserve"> 0D</w:t>
      </w:r>
      <w:r w:rsidRPr="00897DAC">
        <w:rPr>
          <w:rFonts w:hint="eastAsia"/>
          <w:strike/>
          <w:color w:val="000000"/>
          <w:sz w:val="14"/>
          <w:lang w:val="pt-BR" w:eastAsia="zh-TW"/>
        </w:rPr>
        <w:t xml:space="preserve">   </w:t>
      </w:r>
      <w:r w:rsidRPr="00897DAC">
        <w:rPr>
          <w:strike/>
          <w:color w:val="000000"/>
          <w:sz w:val="14"/>
          <w:lang w:val="pt-BR"/>
        </w:rPr>
        <w:tab/>
      </w:r>
      <w:r w:rsidRPr="00897DAC">
        <w:rPr>
          <w:rFonts w:hint="eastAsia"/>
          <w:strike/>
          <w:color w:val="000000"/>
          <w:sz w:val="14"/>
          <w:lang w:val="pt-BR" w:eastAsia="zh-TW"/>
        </w:rPr>
        <w:t>7.5</w:t>
      </w:r>
    </w:p>
    <w:p w:rsidR="0053520F" w:rsidRPr="007321F5" w:rsidRDefault="0053520F" w:rsidP="0053520F">
      <w:pPr>
        <w:pageBreakBefore/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7321F5">
        <w:rPr>
          <w:color w:val="000000"/>
          <w:sz w:val="14"/>
          <w:szCs w:val="14"/>
          <w:lang w:val="pt-BR"/>
        </w:rPr>
        <w:lastRenderedPageBreak/>
        <w:t>~XX60 1</w:t>
      </w:r>
      <w:r w:rsidRPr="007321F5">
        <w:rPr>
          <w:color w:val="000000"/>
          <w:sz w:val="14"/>
          <w:szCs w:val="14"/>
          <w:lang w:val="pt-BR"/>
        </w:rPr>
        <w:tab/>
        <w:t>7E 30 30 36 30 20 31 0D</w:t>
      </w:r>
      <w:r w:rsidRPr="007321F5">
        <w:rPr>
          <w:color w:val="000000"/>
          <w:sz w:val="14"/>
          <w:szCs w:val="14"/>
          <w:lang w:val="pt-BR"/>
        </w:rPr>
        <w:tab/>
        <w:t>Format</w:t>
      </w:r>
      <w:r w:rsidRPr="007321F5">
        <w:rPr>
          <w:color w:val="000000"/>
          <w:sz w:val="14"/>
          <w:szCs w:val="14"/>
          <w:lang w:val="pt-BR"/>
        </w:rPr>
        <w:tab/>
        <w:t xml:space="preserve"> 4:3</w:t>
      </w:r>
      <w:r w:rsidRPr="007321F5">
        <w:rPr>
          <w:color w:val="000000"/>
          <w:sz w:val="14"/>
          <w:szCs w:val="14"/>
          <w:lang w:val="pt-BR"/>
        </w:rPr>
        <w:tab/>
      </w:r>
      <w:r w:rsidRPr="007321F5">
        <w:rPr>
          <w:color w:val="000000"/>
          <w:sz w:val="14"/>
          <w:szCs w:val="14"/>
          <w:lang w:val="pt-BR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7321F5">
        <w:rPr>
          <w:color w:val="000000"/>
          <w:sz w:val="14"/>
          <w:szCs w:val="14"/>
          <w:lang w:val="pt-BR"/>
        </w:rPr>
        <w:t>~XX60 2</w:t>
      </w:r>
      <w:r w:rsidRPr="007321F5">
        <w:rPr>
          <w:color w:val="000000"/>
          <w:sz w:val="14"/>
          <w:szCs w:val="14"/>
          <w:lang w:val="pt-BR"/>
        </w:rPr>
        <w:tab/>
        <w:t>7E 30 30 36 30 20 32 0D</w:t>
      </w:r>
      <w:r w:rsidRPr="007321F5">
        <w:rPr>
          <w:color w:val="000000"/>
          <w:sz w:val="14"/>
          <w:szCs w:val="14"/>
          <w:lang w:val="pt-BR"/>
        </w:rPr>
        <w:tab/>
      </w:r>
      <w:r w:rsidRPr="007321F5">
        <w:rPr>
          <w:color w:val="000000"/>
          <w:sz w:val="14"/>
          <w:szCs w:val="14"/>
          <w:lang w:val="pt-BR"/>
        </w:rPr>
        <w:tab/>
        <w:t xml:space="preserve"> 16:9</w:t>
      </w:r>
      <w:r w:rsidRPr="007321F5">
        <w:rPr>
          <w:color w:val="000000"/>
          <w:sz w:val="14"/>
          <w:szCs w:val="14"/>
          <w:lang w:val="pt-BR"/>
        </w:rPr>
        <w:tab/>
      </w:r>
      <w:r w:rsidRPr="007321F5">
        <w:rPr>
          <w:color w:val="000000"/>
          <w:sz w:val="14"/>
          <w:szCs w:val="14"/>
          <w:lang w:val="pt-BR"/>
        </w:rPr>
        <w:tab/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 w:rsidRPr="007321F5">
        <w:rPr>
          <w:color w:val="000000"/>
          <w:sz w:val="14"/>
          <w:szCs w:val="14"/>
          <w:lang w:val="pt-BR"/>
        </w:rPr>
        <w:t>~XX60 3</w:t>
      </w:r>
      <w:r w:rsidRPr="007321F5">
        <w:rPr>
          <w:color w:val="000000"/>
          <w:sz w:val="14"/>
          <w:szCs w:val="14"/>
          <w:lang w:val="pt-BR"/>
        </w:rPr>
        <w:tab/>
        <w:t>7E 30 30 36 30 20 33 0D</w:t>
      </w:r>
      <w:r w:rsidRPr="007321F5">
        <w:rPr>
          <w:color w:val="000000"/>
          <w:sz w:val="14"/>
          <w:szCs w:val="14"/>
          <w:lang w:val="pt-BR"/>
        </w:rPr>
        <w:tab/>
      </w:r>
      <w:r w:rsidRPr="007321F5">
        <w:rPr>
          <w:color w:val="000000"/>
          <w:sz w:val="14"/>
          <w:szCs w:val="14"/>
          <w:lang w:val="pt-BR"/>
        </w:rPr>
        <w:tab/>
        <w:t xml:space="preserve"> 16:10</w:t>
      </w:r>
      <w:r>
        <w:rPr>
          <w:rFonts w:hint="eastAsia"/>
          <w:color w:val="000000"/>
          <w:sz w:val="14"/>
          <w:szCs w:val="14"/>
          <w:lang w:val="pt-BR" w:eastAsia="zh-TW"/>
        </w:rPr>
        <w:t>(WXGA Model)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7321F5">
        <w:rPr>
          <w:color w:val="000000"/>
          <w:sz w:val="14"/>
          <w:szCs w:val="14"/>
          <w:lang w:val="pt-BR"/>
        </w:rPr>
        <w:t>~XX60 5</w:t>
      </w:r>
      <w:r w:rsidRPr="007321F5">
        <w:rPr>
          <w:color w:val="000000"/>
          <w:sz w:val="14"/>
          <w:szCs w:val="14"/>
          <w:lang w:val="pt-BR"/>
        </w:rPr>
        <w:tab/>
        <w:t>7E 30 30 36 30 20 35 0D</w:t>
      </w:r>
      <w:r w:rsidRPr="007321F5">
        <w:rPr>
          <w:color w:val="000000"/>
          <w:sz w:val="14"/>
          <w:szCs w:val="14"/>
          <w:lang w:val="pt-BR"/>
        </w:rPr>
        <w:tab/>
      </w:r>
      <w:r w:rsidRPr="007321F5">
        <w:rPr>
          <w:color w:val="000000"/>
          <w:sz w:val="14"/>
          <w:szCs w:val="14"/>
          <w:lang w:val="pt-BR"/>
        </w:rPr>
        <w:tab/>
        <w:t xml:space="preserve"> LBX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7321F5">
        <w:rPr>
          <w:color w:val="000000"/>
          <w:sz w:val="14"/>
          <w:szCs w:val="14"/>
          <w:lang w:val="pt-BR"/>
        </w:rPr>
        <w:t>~XX60 6</w:t>
      </w:r>
      <w:r w:rsidRPr="007321F5">
        <w:rPr>
          <w:color w:val="000000"/>
          <w:sz w:val="14"/>
          <w:szCs w:val="14"/>
          <w:lang w:val="pt-BR"/>
        </w:rPr>
        <w:tab/>
        <w:t>7E 30 30 36 30 20 36 0D</w:t>
      </w:r>
      <w:r w:rsidRPr="007321F5">
        <w:rPr>
          <w:color w:val="000000"/>
          <w:sz w:val="14"/>
          <w:szCs w:val="14"/>
          <w:lang w:val="pt-BR"/>
        </w:rPr>
        <w:tab/>
      </w:r>
      <w:r w:rsidRPr="007321F5">
        <w:rPr>
          <w:color w:val="000000"/>
          <w:sz w:val="14"/>
          <w:szCs w:val="14"/>
          <w:lang w:val="pt-BR"/>
        </w:rPr>
        <w:tab/>
        <w:t xml:space="preserve"> Native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7321F5">
        <w:rPr>
          <w:color w:val="000000"/>
          <w:sz w:val="14"/>
          <w:szCs w:val="14"/>
          <w:lang w:val="pt-BR"/>
        </w:rPr>
        <w:t>~XX60 7</w:t>
      </w:r>
      <w:r w:rsidRPr="007321F5">
        <w:rPr>
          <w:color w:val="000000"/>
          <w:sz w:val="14"/>
          <w:szCs w:val="14"/>
          <w:lang w:val="pt-BR"/>
        </w:rPr>
        <w:tab/>
        <w:t>7E 30 30 36 30 20 37 0D</w:t>
      </w:r>
      <w:r w:rsidRPr="007321F5">
        <w:rPr>
          <w:color w:val="000000"/>
          <w:sz w:val="14"/>
          <w:szCs w:val="14"/>
          <w:lang w:val="pt-BR"/>
        </w:rPr>
        <w:tab/>
      </w:r>
      <w:r w:rsidRPr="007321F5">
        <w:rPr>
          <w:color w:val="000000"/>
          <w:sz w:val="14"/>
          <w:szCs w:val="14"/>
          <w:lang w:val="pt-BR"/>
        </w:rPr>
        <w:tab/>
        <w:t xml:space="preserve"> Auto</w:t>
      </w:r>
    </w:p>
    <w:p w:rsidR="0053520F" w:rsidRDefault="0053520F" w:rsidP="0053520F">
      <w:pPr>
        <w:tabs>
          <w:tab w:val="left" w:pos="1134"/>
          <w:tab w:val="left" w:pos="3340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nl-NL"/>
        </w:rPr>
      </w:pPr>
      <w:r>
        <w:rPr>
          <w:sz w:val="14"/>
          <w:szCs w:val="14"/>
          <w:lang w:val="nl-NL"/>
        </w:rPr>
        <w:t>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pt-BR"/>
        </w:rPr>
        <w:t>------------</w:t>
      </w:r>
      <w:r w:rsidRPr="007321F5">
        <w:rPr>
          <w:color w:val="000000"/>
          <w:sz w:val="14"/>
          <w:szCs w:val="14"/>
          <w:lang w:val="nl-NL"/>
        </w:rPr>
        <w:t>~XX62 n</w:t>
      </w:r>
      <w:r w:rsidRPr="007321F5">
        <w:rPr>
          <w:color w:val="000000"/>
          <w:sz w:val="14"/>
          <w:szCs w:val="14"/>
          <w:lang w:val="nl-NL"/>
        </w:rPr>
        <w:tab/>
      </w:r>
      <w:r w:rsidRPr="007321F5">
        <w:rPr>
          <w:color w:val="000000"/>
          <w:sz w:val="14"/>
          <w:szCs w:val="14"/>
          <w:lang w:val="pt-BR"/>
        </w:rPr>
        <w:t>7E 30 30 36 32 20 a 0D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Digital Zoom       </w:t>
      </w:r>
      <w:r w:rsidRPr="007321F5">
        <w:rPr>
          <w:color w:val="000000"/>
          <w:sz w:val="14"/>
          <w:szCs w:val="14"/>
          <w:lang w:val="nl-NL"/>
        </w:rPr>
        <w:t xml:space="preserve">Zoom </w:t>
      </w:r>
      <w:r w:rsidRPr="007321F5">
        <w:rPr>
          <w:color w:val="000000"/>
          <w:sz w:val="14"/>
          <w:szCs w:val="14"/>
          <w:lang w:val="nl-NL"/>
        </w:rPr>
        <w:tab/>
      </w:r>
      <w:r w:rsidRPr="0087545D">
        <w:rPr>
          <w:color w:val="000000"/>
          <w:sz w:val="14"/>
          <w:szCs w:val="14"/>
          <w:lang w:val="pt-BR"/>
        </w:rPr>
        <w:t xml:space="preserve">n = </w:t>
      </w:r>
      <w:r w:rsidRPr="0087545D">
        <w:rPr>
          <w:rFonts w:hint="eastAsia"/>
          <w:color w:val="000000"/>
          <w:sz w:val="14"/>
          <w:szCs w:val="14"/>
          <w:lang w:val="pt-BR" w:eastAsia="zh-TW"/>
        </w:rPr>
        <w:t xml:space="preserve"> -5</w:t>
      </w:r>
      <w:r w:rsidRPr="0087545D">
        <w:rPr>
          <w:color w:val="000000"/>
          <w:sz w:val="14"/>
          <w:szCs w:val="14"/>
          <w:lang w:val="pt-BR"/>
        </w:rPr>
        <w:t xml:space="preserve"> (a=2D 3</w:t>
      </w:r>
      <w:r w:rsidRPr="0087545D">
        <w:rPr>
          <w:rFonts w:hint="eastAsia"/>
          <w:color w:val="000000"/>
          <w:sz w:val="14"/>
          <w:szCs w:val="14"/>
          <w:lang w:val="pt-BR" w:eastAsia="zh-TW"/>
        </w:rPr>
        <w:t>5</w:t>
      </w:r>
      <w:r w:rsidRPr="0087545D">
        <w:rPr>
          <w:color w:val="000000"/>
          <w:sz w:val="14"/>
          <w:szCs w:val="14"/>
          <w:lang w:val="pt-BR"/>
        </w:rPr>
        <w:t xml:space="preserve">) ~ </w:t>
      </w:r>
      <w:r w:rsidRPr="0087545D">
        <w:rPr>
          <w:rFonts w:hint="eastAsia"/>
          <w:color w:val="000000"/>
          <w:sz w:val="14"/>
          <w:szCs w:val="14"/>
          <w:lang w:val="pt-BR" w:eastAsia="zh-TW"/>
        </w:rPr>
        <w:t>25</w:t>
      </w:r>
      <w:r w:rsidRPr="0087545D">
        <w:rPr>
          <w:color w:val="000000"/>
          <w:sz w:val="14"/>
          <w:szCs w:val="14"/>
          <w:lang w:val="pt-BR"/>
        </w:rPr>
        <w:t xml:space="preserve"> (a=</w:t>
      </w:r>
      <w:r w:rsidRPr="0087545D">
        <w:rPr>
          <w:rFonts w:hint="eastAsia"/>
          <w:color w:val="000000"/>
          <w:sz w:val="14"/>
          <w:szCs w:val="14"/>
          <w:lang w:val="pt-BR" w:eastAsia="zh-TW"/>
        </w:rPr>
        <w:t>32 35</w:t>
      </w:r>
      <w:r w:rsidRPr="0087545D">
        <w:rPr>
          <w:color w:val="000000"/>
          <w:sz w:val="14"/>
          <w:szCs w:val="14"/>
          <w:lang w:val="pt-BR"/>
        </w:rPr>
        <w:t>)</w:t>
      </w:r>
      <w:r w:rsidRPr="007321F5">
        <w:rPr>
          <w:color w:val="000000"/>
          <w:sz w:val="14"/>
          <w:szCs w:val="14"/>
          <w:lang w:val="nl-NL"/>
        </w:rPr>
        <w:t xml:space="preserve">  </w:t>
      </w:r>
      <w:r w:rsidRPr="007321F5">
        <w:rPr>
          <w:color w:val="000000"/>
          <w:sz w:val="14"/>
          <w:szCs w:val="14"/>
          <w:lang w:val="nl-NL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nl-NL" w:eastAsia="zh-TW"/>
        </w:rPr>
      </w:pPr>
      <w:r>
        <w:rPr>
          <w:sz w:val="14"/>
          <w:szCs w:val="14"/>
          <w:lang w:val="nl-NL"/>
        </w:rPr>
        <w:t>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pt-BR"/>
        </w:rPr>
        <w:t>------------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7321F5">
        <w:rPr>
          <w:color w:val="000000"/>
          <w:sz w:val="14"/>
          <w:szCs w:val="14"/>
          <w:lang w:val="nl-NL"/>
        </w:rPr>
        <w:t>~XX61 n</w:t>
      </w:r>
      <w:r w:rsidRPr="007321F5">
        <w:rPr>
          <w:color w:val="000000"/>
          <w:sz w:val="14"/>
          <w:szCs w:val="14"/>
          <w:lang w:val="nl-NL"/>
        </w:rPr>
        <w:tab/>
      </w:r>
      <w:r w:rsidRPr="007321F5">
        <w:rPr>
          <w:color w:val="000000"/>
          <w:sz w:val="14"/>
          <w:szCs w:val="14"/>
          <w:lang w:val="pt-BR"/>
        </w:rPr>
        <w:t>7E 30 30 36 31 20 a 0D</w:t>
      </w:r>
      <w:r w:rsidRPr="007321F5">
        <w:rPr>
          <w:color w:val="000000"/>
          <w:sz w:val="14"/>
          <w:szCs w:val="14"/>
          <w:lang w:val="nl-NL"/>
        </w:rPr>
        <w:tab/>
        <w:t xml:space="preserve">Edge mask                                 </w:t>
      </w:r>
      <w:r w:rsidRPr="007321F5">
        <w:rPr>
          <w:color w:val="000000"/>
          <w:sz w:val="14"/>
          <w:szCs w:val="14"/>
          <w:lang w:val="pt-BR"/>
        </w:rPr>
        <w:t>n = 0 (a=30) ~ 10 (a=31 30)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7321F5">
        <w:rPr>
          <w:color w:val="000000"/>
          <w:sz w:val="14"/>
          <w:szCs w:val="14"/>
          <w:lang w:val="pt-BR"/>
        </w:rPr>
        <w:t>~XX63 n</w:t>
      </w:r>
      <w:r w:rsidRPr="007321F5">
        <w:rPr>
          <w:color w:val="000000"/>
          <w:sz w:val="14"/>
          <w:szCs w:val="14"/>
          <w:lang w:val="pt-BR"/>
        </w:rPr>
        <w:tab/>
        <w:t>7E 30 30 36 33 20 a 0D</w:t>
      </w:r>
      <w:r w:rsidRPr="007321F5">
        <w:rPr>
          <w:color w:val="000000"/>
          <w:sz w:val="14"/>
          <w:szCs w:val="14"/>
          <w:lang w:val="pt-BR"/>
        </w:rPr>
        <w:tab/>
        <w:t>H Image Shift</w:t>
      </w:r>
      <w:r w:rsidRPr="007321F5">
        <w:rPr>
          <w:color w:val="000000"/>
          <w:sz w:val="14"/>
          <w:szCs w:val="14"/>
          <w:lang w:val="pt-BR"/>
        </w:rPr>
        <w:tab/>
        <w:t>n = -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7321F5">
        <w:rPr>
          <w:color w:val="000000"/>
          <w:sz w:val="14"/>
          <w:szCs w:val="14"/>
          <w:lang w:val="pt-BR"/>
        </w:rPr>
        <w:t>0 (a=2D 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7321F5">
        <w:rPr>
          <w:color w:val="000000"/>
          <w:sz w:val="14"/>
          <w:szCs w:val="14"/>
          <w:lang w:val="pt-BR"/>
        </w:rPr>
        <w:t xml:space="preserve"> 30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30</w:t>
      </w:r>
      <w:r w:rsidRPr="007321F5">
        <w:rPr>
          <w:color w:val="000000"/>
          <w:sz w:val="14"/>
          <w:szCs w:val="14"/>
          <w:lang w:val="pt-BR"/>
        </w:rPr>
        <w:t xml:space="preserve">) ~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7321F5">
        <w:rPr>
          <w:color w:val="000000"/>
          <w:sz w:val="14"/>
          <w:szCs w:val="14"/>
          <w:lang w:val="pt-BR"/>
        </w:rPr>
        <w:t>0 (a=3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7321F5">
        <w:rPr>
          <w:color w:val="000000"/>
          <w:sz w:val="14"/>
          <w:szCs w:val="14"/>
          <w:lang w:val="pt-BR"/>
        </w:rPr>
        <w:t xml:space="preserve"> 30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30</w:t>
      </w:r>
      <w:r w:rsidRPr="007321F5">
        <w:rPr>
          <w:color w:val="000000"/>
          <w:sz w:val="14"/>
          <w:szCs w:val="14"/>
          <w:lang w:val="pt-BR"/>
        </w:rPr>
        <w:t>)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 w:rsidRPr="007321F5">
        <w:rPr>
          <w:color w:val="000000"/>
          <w:sz w:val="14"/>
          <w:szCs w:val="14"/>
          <w:lang w:val="pt-BR"/>
        </w:rPr>
        <w:t>~XX64 n</w:t>
      </w:r>
      <w:r w:rsidRPr="007321F5">
        <w:rPr>
          <w:color w:val="000000"/>
          <w:sz w:val="14"/>
          <w:szCs w:val="14"/>
          <w:lang w:val="pt-BR"/>
        </w:rPr>
        <w:tab/>
        <w:t>7E 30 30 36 34 20 a 0D</w:t>
      </w:r>
      <w:r w:rsidRPr="007321F5">
        <w:rPr>
          <w:color w:val="000000"/>
          <w:sz w:val="14"/>
          <w:szCs w:val="14"/>
          <w:lang w:val="pt-BR"/>
        </w:rPr>
        <w:tab/>
        <w:t>V Image Shift</w:t>
      </w:r>
      <w:r w:rsidRPr="007321F5">
        <w:rPr>
          <w:color w:val="000000"/>
          <w:sz w:val="14"/>
          <w:szCs w:val="14"/>
          <w:lang w:val="pt-BR"/>
        </w:rPr>
        <w:tab/>
        <w:t>n = -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7321F5">
        <w:rPr>
          <w:color w:val="000000"/>
          <w:sz w:val="14"/>
          <w:szCs w:val="14"/>
          <w:lang w:val="pt-BR"/>
        </w:rPr>
        <w:t xml:space="preserve">0 (a=2D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31 </w:t>
      </w:r>
      <w:r w:rsidRPr="007321F5">
        <w:rPr>
          <w:color w:val="000000"/>
          <w:sz w:val="14"/>
          <w:szCs w:val="14"/>
          <w:lang w:val="pt-BR"/>
        </w:rPr>
        <w:t>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7321F5">
        <w:rPr>
          <w:color w:val="000000"/>
          <w:sz w:val="14"/>
          <w:szCs w:val="14"/>
          <w:lang w:val="pt-BR"/>
        </w:rPr>
        <w:t xml:space="preserve"> 30) ~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10</w:t>
      </w:r>
      <w:r w:rsidRPr="007321F5">
        <w:rPr>
          <w:color w:val="000000"/>
          <w:sz w:val="14"/>
          <w:szCs w:val="14"/>
          <w:lang w:val="pt-BR"/>
        </w:rPr>
        <w:t>0 (a=3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7321F5">
        <w:rPr>
          <w:color w:val="000000"/>
          <w:sz w:val="14"/>
          <w:szCs w:val="14"/>
          <w:lang w:val="pt-BR"/>
        </w:rPr>
        <w:t xml:space="preserve"> 30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30</w:t>
      </w:r>
      <w:r w:rsidRPr="007321F5">
        <w:rPr>
          <w:color w:val="000000"/>
          <w:sz w:val="14"/>
          <w:szCs w:val="14"/>
          <w:lang w:val="pt-BR"/>
        </w:rPr>
        <w:t>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color w:val="000000"/>
          <w:sz w:val="14"/>
          <w:lang w:val="pt-BR" w:eastAsia="zh-TW"/>
        </w:rPr>
      </w:pPr>
      <w:r w:rsidRPr="007321F5">
        <w:rPr>
          <w:color w:val="000000"/>
          <w:sz w:val="14"/>
          <w:lang w:val="pt-BR"/>
        </w:rPr>
        <w:t>~XX66 n</w:t>
      </w:r>
      <w:r w:rsidRPr="007321F5">
        <w:rPr>
          <w:color w:val="000000"/>
          <w:sz w:val="14"/>
          <w:lang w:val="pt-BR"/>
        </w:rPr>
        <w:tab/>
        <w:t>7E 30 30 36 36 20 a 0D</w:t>
      </w:r>
      <w:r w:rsidRPr="007321F5">
        <w:rPr>
          <w:color w:val="000000"/>
          <w:sz w:val="14"/>
          <w:lang w:val="pt-BR"/>
        </w:rPr>
        <w:tab/>
        <w:t>V Keystone</w:t>
      </w:r>
      <w:r w:rsidRPr="007321F5">
        <w:rPr>
          <w:color w:val="000000"/>
          <w:sz w:val="14"/>
          <w:lang w:val="pt-BR"/>
        </w:rPr>
        <w:tab/>
        <w:t xml:space="preserve">n = </w:t>
      </w:r>
      <w:r w:rsidRPr="00EB5387">
        <w:rPr>
          <w:color w:val="000000"/>
          <w:sz w:val="14"/>
          <w:highlight w:val="magenta"/>
          <w:lang w:val="pt-BR"/>
        </w:rPr>
        <w:t>-</w:t>
      </w:r>
      <w:r w:rsidRPr="00EB5387">
        <w:rPr>
          <w:rFonts w:hint="eastAsia"/>
          <w:color w:val="000000"/>
          <w:sz w:val="14"/>
          <w:highlight w:val="magenta"/>
          <w:lang w:val="pt-BR" w:eastAsia="zh-TW"/>
        </w:rPr>
        <w:t>15</w:t>
      </w:r>
      <w:r w:rsidRPr="007321F5">
        <w:rPr>
          <w:color w:val="000000"/>
          <w:sz w:val="14"/>
          <w:lang w:val="pt-BR"/>
        </w:rPr>
        <w:t xml:space="preserve"> (a=2D </w:t>
      </w:r>
      <w:r w:rsidRPr="005D7010">
        <w:rPr>
          <w:color w:val="000000"/>
          <w:sz w:val="14"/>
          <w:highlight w:val="magenta"/>
          <w:lang w:val="pt-BR"/>
        </w:rPr>
        <w:t>3</w:t>
      </w:r>
      <w:r w:rsidRPr="005D7010">
        <w:rPr>
          <w:rFonts w:hint="eastAsia"/>
          <w:color w:val="000000"/>
          <w:sz w:val="14"/>
          <w:highlight w:val="magenta"/>
          <w:lang w:val="pt-BR" w:eastAsia="zh-TW"/>
        </w:rPr>
        <w:t>1</w:t>
      </w:r>
      <w:r w:rsidRPr="005D7010">
        <w:rPr>
          <w:color w:val="000000"/>
          <w:sz w:val="14"/>
          <w:highlight w:val="magenta"/>
          <w:lang w:val="pt-BR"/>
        </w:rPr>
        <w:t xml:space="preserve"> 3</w:t>
      </w:r>
      <w:r w:rsidRPr="005D7010">
        <w:rPr>
          <w:rFonts w:hint="eastAsia"/>
          <w:color w:val="000000"/>
          <w:sz w:val="14"/>
          <w:highlight w:val="magenta"/>
          <w:lang w:val="pt-BR" w:eastAsia="zh-TW"/>
        </w:rPr>
        <w:t>5</w:t>
      </w:r>
      <w:r>
        <w:rPr>
          <w:color w:val="000000"/>
          <w:sz w:val="14"/>
          <w:lang w:val="pt-BR"/>
        </w:rPr>
        <w:t xml:space="preserve">) ~ </w:t>
      </w:r>
      <w:r w:rsidRPr="00EB5387">
        <w:rPr>
          <w:rFonts w:hint="eastAsia"/>
          <w:color w:val="000000"/>
          <w:sz w:val="14"/>
          <w:highlight w:val="magenta"/>
          <w:lang w:val="pt-BR" w:eastAsia="zh-TW"/>
        </w:rPr>
        <w:t>15</w:t>
      </w:r>
      <w:r w:rsidRPr="007321F5">
        <w:rPr>
          <w:color w:val="000000"/>
          <w:sz w:val="14"/>
          <w:lang w:val="pt-BR"/>
        </w:rPr>
        <w:t xml:space="preserve"> (a=</w:t>
      </w:r>
      <w:r w:rsidRPr="005D7010">
        <w:rPr>
          <w:color w:val="000000"/>
          <w:sz w:val="14"/>
          <w:highlight w:val="magenta"/>
          <w:lang w:val="pt-BR"/>
        </w:rPr>
        <w:t>3</w:t>
      </w:r>
      <w:r w:rsidRPr="005D7010">
        <w:rPr>
          <w:rFonts w:hint="eastAsia"/>
          <w:color w:val="000000"/>
          <w:sz w:val="14"/>
          <w:highlight w:val="magenta"/>
          <w:lang w:val="pt-BR" w:eastAsia="zh-TW"/>
        </w:rPr>
        <w:t>1</w:t>
      </w:r>
      <w:r w:rsidRPr="005D7010">
        <w:rPr>
          <w:color w:val="000000"/>
          <w:sz w:val="14"/>
          <w:highlight w:val="magenta"/>
          <w:lang w:val="pt-BR"/>
        </w:rPr>
        <w:t xml:space="preserve"> 3</w:t>
      </w:r>
      <w:r w:rsidRPr="005D7010">
        <w:rPr>
          <w:rFonts w:hint="eastAsia"/>
          <w:color w:val="000000"/>
          <w:sz w:val="14"/>
          <w:highlight w:val="magenta"/>
          <w:lang w:val="pt-BR" w:eastAsia="zh-TW"/>
        </w:rPr>
        <w:t>5</w:t>
      </w:r>
      <w:r w:rsidRPr="007321F5">
        <w:rPr>
          <w:color w:val="000000"/>
          <w:sz w:val="14"/>
          <w:lang w:val="pt-BR"/>
        </w:rPr>
        <w:t>)</w:t>
      </w:r>
      <w:r>
        <w:rPr>
          <w:rFonts w:hint="eastAsia"/>
          <w:color w:val="000000"/>
          <w:sz w:val="14"/>
          <w:lang w:val="pt-BR" w:eastAsia="zh-TW"/>
        </w:rPr>
        <w:t xml:space="preserve">  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3500" w:firstLine="4900"/>
        <w:rPr>
          <w:rFonts w:hint="eastAsia"/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 </w:t>
      </w:r>
      <w:r w:rsidRPr="00EB5387">
        <w:rPr>
          <w:rFonts w:hint="eastAsia"/>
          <w:color w:val="000000"/>
          <w:sz w:val="14"/>
          <w:highlight w:val="magenta"/>
          <w:lang w:val="pt-BR" w:eastAsia="zh-TW"/>
        </w:rPr>
        <w:t>(</w:t>
      </w:r>
      <w:r>
        <w:rPr>
          <w:rFonts w:hint="eastAsia"/>
          <w:color w:val="000000"/>
          <w:sz w:val="14"/>
          <w:highlight w:val="magenta"/>
          <w:lang w:val="pt-BR" w:eastAsia="zh-TW"/>
        </w:rPr>
        <w:t>note :1080</w:t>
      </w:r>
      <w:r w:rsidRPr="00EB5387">
        <w:rPr>
          <w:rFonts w:hint="eastAsia"/>
          <w:color w:val="000000"/>
          <w:sz w:val="14"/>
          <w:highlight w:val="magenta"/>
          <w:lang w:val="pt-BR" w:eastAsia="zh-TW"/>
        </w:rPr>
        <w:t>p is -5~5)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0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>
        <w:rPr>
          <w:rFonts w:hint="eastAsia"/>
          <w:color w:val="000000"/>
          <w:sz w:val="14"/>
          <w:lang w:eastAsia="zh-TW"/>
        </w:rPr>
        <w:t xml:space="preserve">~XX230 1       </w:t>
      </w:r>
      <w:r w:rsidRPr="007321F5">
        <w:rPr>
          <w:rFonts w:hint="eastAsia"/>
          <w:color w:val="000000"/>
          <w:sz w:val="14"/>
          <w:lang w:eastAsia="zh-TW"/>
        </w:rPr>
        <w:t xml:space="preserve"> </w:t>
      </w:r>
      <w:r w:rsidRPr="007321F5">
        <w:rPr>
          <w:color w:val="000000"/>
          <w:sz w:val="14"/>
          <w:lang w:val="pt-BR"/>
        </w:rPr>
        <w:t>7E 30 30 32 33 30 20 31 0D</w:t>
      </w:r>
      <w:r>
        <w:rPr>
          <w:rFonts w:hint="eastAsia"/>
          <w:color w:val="000000"/>
          <w:sz w:val="14"/>
          <w:lang w:val="pt-BR" w:eastAsia="zh-TW"/>
        </w:rPr>
        <w:t xml:space="preserve">   </w:t>
      </w:r>
      <w:r w:rsidRPr="007321F5">
        <w:rPr>
          <w:color w:val="000000"/>
          <w:sz w:val="14"/>
          <w:lang w:val="pt-BR"/>
        </w:rPr>
        <w:tab/>
        <w:t>3D Mod</w:t>
      </w:r>
      <w:r>
        <w:rPr>
          <w:color w:val="000000"/>
          <w:sz w:val="14"/>
          <w:lang w:val="pt-BR"/>
        </w:rPr>
        <w:t>e</w:t>
      </w:r>
      <w:r>
        <w:rPr>
          <w:rFonts w:hint="eastAsia"/>
          <w:color w:val="000000"/>
          <w:sz w:val="14"/>
          <w:lang w:val="pt-BR" w:eastAsia="zh-TW"/>
        </w:rPr>
        <w:t xml:space="preserve">                                  </w:t>
      </w:r>
      <w:r w:rsidRPr="007321F5">
        <w:rPr>
          <w:color w:val="000000"/>
          <w:sz w:val="14"/>
          <w:lang w:val="pt-BR"/>
        </w:rPr>
        <w:t xml:space="preserve"> DLP-Link</w:t>
      </w:r>
    </w:p>
    <w:p w:rsidR="0053520F" w:rsidRDefault="0053520F" w:rsidP="0053520F">
      <w:pPr>
        <w:tabs>
          <w:tab w:val="left" w:pos="1070"/>
          <w:tab w:val="left" w:pos="4370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7321F5">
        <w:rPr>
          <w:color w:val="000000"/>
          <w:sz w:val="14"/>
          <w:lang w:val="pt-BR"/>
        </w:rPr>
        <w:t>~XX230 3</w:t>
      </w:r>
      <w:r>
        <w:rPr>
          <w:rFonts w:hint="eastAsia"/>
          <w:color w:val="000000"/>
          <w:sz w:val="14"/>
          <w:lang w:val="pt-BR" w:eastAsia="zh-TW"/>
        </w:rPr>
        <w:t xml:space="preserve">        </w:t>
      </w:r>
      <w:r w:rsidRPr="007321F5">
        <w:rPr>
          <w:color w:val="000000"/>
          <w:sz w:val="14"/>
          <w:lang w:val="pt-BR"/>
        </w:rPr>
        <w:t>7E</w:t>
      </w:r>
      <w:r>
        <w:rPr>
          <w:color w:val="000000"/>
          <w:sz w:val="14"/>
          <w:lang w:val="pt-BR"/>
        </w:rPr>
        <w:t xml:space="preserve"> 30 30 32 33 30 20 3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    VESA</w:t>
      </w:r>
    </w:p>
    <w:p w:rsidR="0053520F" w:rsidRPr="002C0376" w:rsidRDefault="0053520F" w:rsidP="0053520F">
      <w:pPr>
        <w:tabs>
          <w:tab w:val="left" w:pos="1070"/>
          <w:tab w:val="left" w:pos="4370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2C0376">
        <w:rPr>
          <w:rFonts w:hint="eastAsia"/>
          <w:color w:val="000000"/>
          <w:sz w:val="14"/>
          <w:lang w:val="pt-BR" w:eastAsia="zh-TW"/>
        </w:rPr>
        <w:t>~XX230 0(or2)</w:t>
      </w:r>
      <w:r w:rsidRPr="002C0376">
        <w:rPr>
          <w:color w:val="000000"/>
          <w:sz w:val="14"/>
          <w:lang w:val="pt-BR"/>
        </w:rPr>
        <w:t xml:space="preserve"> 7E 30 30 32 33 30 20 3</w:t>
      </w:r>
      <w:r w:rsidRPr="002C0376">
        <w:rPr>
          <w:rFonts w:hint="eastAsia"/>
          <w:color w:val="000000"/>
          <w:sz w:val="14"/>
          <w:lang w:val="pt-BR" w:eastAsia="zh-TW"/>
        </w:rPr>
        <w:t>0(32)</w:t>
      </w:r>
      <w:r w:rsidRPr="002C0376">
        <w:rPr>
          <w:color w:val="000000"/>
          <w:sz w:val="14"/>
          <w:lang w:val="pt-BR"/>
        </w:rPr>
        <w:t xml:space="preserve"> 0D</w:t>
      </w:r>
      <w:r w:rsidRPr="002C0376">
        <w:rPr>
          <w:rFonts w:hint="eastAsia"/>
          <w:color w:val="000000"/>
          <w:sz w:val="14"/>
          <w:lang w:val="pt-BR" w:eastAsia="zh-TW"/>
        </w:rPr>
        <w:t xml:space="preserve">                                                  Off</w:t>
      </w:r>
    </w:p>
    <w:p w:rsidR="0053520F" w:rsidRPr="007321F5" w:rsidRDefault="0053520F" w:rsidP="0053520F">
      <w:pPr>
        <w:tabs>
          <w:tab w:val="left" w:pos="1134"/>
          <w:tab w:val="left" w:pos="4370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2C0376">
        <w:rPr>
          <w:rFonts w:hint="eastAsia"/>
          <w:color w:val="000000"/>
          <w:sz w:val="14"/>
          <w:lang w:val="pt-BR" w:eastAsia="zh-TW"/>
        </w:rPr>
        <w:t xml:space="preserve">~XX400 0        </w:t>
      </w:r>
      <w:r w:rsidRPr="002C0376">
        <w:rPr>
          <w:color w:val="000000"/>
          <w:sz w:val="14"/>
          <w:lang w:val="pt-BR"/>
        </w:rPr>
        <w:t>7E 30 30 3</w:t>
      </w:r>
      <w:r w:rsidRPr="002C0376">
        <w:rPr>
          <w:rFonts w:hint="eastAsia"/>
          <w:color w:val="000000"/>
          <w:sz w:val="14"/>
          <w:lang w:val="pt-BR" w:eastAsia="zh-TW"/>
        </w:rPr>
        <w:t>4</w:t>
      </w:r>
      <w:r w:rsidRPr="002C0376">
        <w:rPr>
          <w:color w:val="000000"/>
          <w:sz w:val="14"/>
          <w:lang w:val="pt-BR"/>
        </w:rPr>
        <w:t xml:space="preserve"> 3</w:t>
      </w:r>
      <w:r w:rsidRPr="002C0376">
        <w:rPr>
          <w:rFonts w:hint="eastAsia"/>
          <w:color w:val="000000"/>
          <w:sz w:val="14"/>
          <w:lang w:val="pt-BR" w:eastAsia="zh-TW"/>
        </w:rPr>
        <w:t>0</w:t>
      </w:r>
      <w:r w:rsidRPr="002C0376">
        <w:rPr>
          <w:color w:val="000000"/>
          <w:sz w:val="14"/>
          <w:lang w:val="pt-BR"/>
        </w:rPr>
        <w:t xml:space="preserve"> 30 20 3</w:t>
      </w:r>
      <w:r w:rsidRPr="002C0376">
        <w:rPr>
          <w:rFonts w:hint="eastAsia"/>
          <w:color w:val="000000"/>
          <w:sz w:val="14"/>
          <w:lang w:val="pt-BR" w:eastAsia="zh-TW"/>
        </w:rPr>
        <w:t>0</w:t>
      </w:r>
      <w:r w:rsidRPr="002C0376">
        <w:rPr>
          <w:color w:val="000000"/>
          <w:sz w:val="14"/>
          <w:lang w:val="pt-BR"/>
        </w:rPr>
        <w:t xml:space="preserve"> 0D</w:t>
      </w:r>
      <w:r w:rsidRPr="002C0376">
        <w:rPr>
          <w:rFonts w:hint="eastAsia"/>
          <w:color w:val="000000"/>
          <w:sz w:val="14"/>
          <w:lang w:val="pt-BR" w:eastAsia="zh-TW"/>
        </w:rPr>
        <w:t xml:space="preserve">        3D</w:t>
      </w:r>
      <w:r w:rsidRPr="002C0376">
        <w:rPr>
          <w:rFonts w:hint="eastAsia"/>
          <w:color w:val="000000"/>
          <w:sz w:val="14"/>
          <w:lang w:val="pt-BR" w:eastAsia="zh-TW"/>
        </w:rPr>
        <w:t>→</w:t>
      </w:r>
      <w:r w:rsidRPr="002C0376">
        <w:rPr>
          <w:rFonts w:hint="eastAsia"/>
          <w:color w:val="000000"/>
          <w:sz w:val="14"/>
          <w:lang w:val="pt-BR" w:eastAsia="zh-TW"/>
        </w:rPr>
        <w:t>2D                                    3D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~XX400 1   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  </w:t>
      </w:r>
      <w:r w:rsidRPr="007321F5">
        <w:rPr>
          <w:color w:val="000000"/>
          <w:sz w:val="14"/>
          <w:lang w:val="pt-BR"/>
        </w:rPr>
        <w:t>7E 30 30 3</w:t>
      </w:r>
      <w:r w:rsidRPr="007321F5">
        <w:rPr>
          <w:rFonts w:hint="eastAsia"/>
          <w:color w:val="000000"/>
          <w:sz w:val="14"/>
          <w:lang w:val="pt-BR" w:eastAsia="zh-TW"/>
        </w:rPr>
        <w:t>4</w:t>
      </w:r>
      <w:r w:rsidRPr="007321F5">
        <w:rPr>
          <w:color w:val="000000"/>
          <w:sz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lang w:val="pt-BR" w:eastAsia="zh-TW"/>
        </w:rPr>
        <w:t>0</w:t>
      </w:r>
      <w:r w:rsidRPr="007321F5">
        <w:rPr>
          <w:color w:val="000000"/>
          <w:sz w:val="14"/>
          <w:lang w:val="pt-BR"/>
        </w:rPr>
        <w:t xml:space="preserve"> 30 20 3</w:t>
      </w:r>
      <w:r w:rsidRPr="007321F5">
        <w:rPr>
          <w:rFonts w:hint="eastAsia"/>
          <w:color w:val="000000"/>
          <w:sz w:val="14"/>
          <w:lang w:val="pt-BR" w:eastAsia="zh-TW"/>
        </w:rPr>
        <w:t>1</w:t>
      </w:r>
      <w:r w:rsidRPr="007321F5">
        <w:rPr>
          <w:color w:val="000000"/>
          <w:sz w:val="14"/>
          <w:lang w:val="pt-BR"/>
        </w:rPr>
        <w:t xml:space="preserve"> 0D</w:t>
      </w:r>
      <w:r w:rsidRPr="007321F5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 xml:space="preserve">          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   </w:t>
      </w:r>
      <w:r>
        <w:rPr>
          <w:rFonts w:hint="eastAsia"/>
          <w:color w:val="000000"/>
          <w:sz w:val="14"/>
          <w:lang w:val="pt-BR" w:eastAsia="zh-TW"/>
        </w:rPr>
        <w:t xml:space="preserve">                             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  L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~XX400 2     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</w:t>
      </w:r>
      <w:r w:rsidRPr="007321F5">
        <w:rPr>
          <w:color w:val="000000"/>
          <w:sz w:val="14"/>
          <w:lang w:val="pt-BR"/>
        </w:rPr>
        <w:t>7E 30 30 3</w:t>
      </w:r>
      <w:r w:rsidRPr="007321F5">
        <w:rPr>
          <w:rFonts w:hint="eastAsia"/>
          <w:color w:val="000000"/>
          <w:sz w:val="14"/>
          <w:lang w:val="pt-BR" w:eastAsia="zh-TW"/>
        </w:rPr>
        <w:t>4</w:t>
      </w:r>
      <w:r w:rsidRPr="007321F5">
        <w:rPr>
          <w:color w:val="000000"/>
          <w:sz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lang w:val="pt-BR" w:eastAsia="zh-TW"/>
        </w:rPr>
        <w:t>0</w:t>
      </w:r>
      <w:r w:rsidRPr="007321F5">
        <w:rPr>
          <w:color w:val="000000"/>
          <w:sz w:val="14"/>
          <w:lang w:val="pt-BR"/>
        </w:rPr>
        <w:t xml:space="preserve"> 30 20 3</w:t>
      </w:r>
      <w:r w:rsidRPr="007321F5">
        <w:rPr>
          <w:rFonts w:hint="eastAsia"/>
          <w:color w:val="000000"/>
          <w:sz w:val="14"/>
          <w:lang w:val="pt-BR" w:eastAsia="zh-TW"/>
        </w:rPr>
        <w:t>2</w:t>
      </w:r>
      <w:r w:rsidRPr="007321F5">
        <w:rPr>
          <w:color w:val="000000"/>
          <w:sz w:val="14"/>
          <w:lang w:val="pt-BR"/>
        </w:rPr>
        <w:t xml:space="preserve"> 0D</w:t>
      </w:r>
      <w:r w:rsidRPr="007321F5"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 xml:space="preserve">                                            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   R</w:t>
      </w:r>
    </w:p>
    <w:p w:rsidR="0053520F" w:rsidRPr="007321F5" w:rsidRDefault="0053520F" w:rsidP="0053520F">
      <w:pPr>
        <w:tabs>
          <w:tab w:val="left" w:pos="1134"/>
          <w:tab w:val="left" w:pos="4960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 w:rsidRPr="007321F5">
        <w:rPr>
          <w:rFonts w:hint="eastAsia"/>
          <w:color w:val="000000"/>
          <w:sz w:val="14"/>
          <w:lang w:val="pt-BR" w:eastAsia="zh-TW"/>
        </w:rPr>
        <w:t>~XX405</w:t>
      </w:r>
      <w:r>
        <w:rPr>
          <w:rFonts w:hint="eastAsia"/>
          <w:color w:val="000000"/>
          <w:sz w:val="14"/>
          <w:lang w:val="pt-BR" w:eastAsia="zh-TW"/>
        </w:rPr>
        <w:t xml:space="preserve"> 0     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</w:t>
      </w:r>
      <w:r w:rsidRPr="007321F5">
        <w:rPr>
          <w:color w:val="000000"/>
          <w:sz w:val="14"/>
          <w:lang w:val="pt-BR"/>
        </w:rPr>
        <w:t>7E 30 30 3</w:t>
      </w:r>
      <w:r w:rsidRPr="007321F5">
        <w:rPr>
          <w:rFonts w:hint="eastAsia"/>
          <w:color w:val="000000"/>
          <w:sz w:val="14"/>
          <w:lang w:val="pt-BR" w:eastAsia="zh-TW"/>
        </w:rPr>
        <w:t>4</w:t>
      </w:r>
      <w:r w:rsidRPr="007321F5">
        <w:rPr>
          <w:color w:val="000000"/>
          <w:sz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lang w:val="pt-BR" w:eastAsia="zh-TW"/>
        </w:rPr>
        <w:t>0</w:t>
      </w:r>
      <w:r w:rsidRPr="007321F5">
        <w:rPr>
          <w:color w:val="000000"/>
          <w:sz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lang w:val="pt-BR" w:eastAsia="zh-TW"/>
        </w:rPr>
        <w:t>5</w:t>
      </w:r>
      <w:r w:rsidRPr="007321F5">
        <w:rPr>
          <w:color w:val="000000"/>
          <w:sz w:val="14"/>
          <w:lang w:val="pt-BR"/>
        </w:rPr>
        <w:t xml:space="preserve"> 20 3</w:t>
      </w:r>
      <w:r w:rsidRPr="007321F5">
        <w:rPr>
          <w:rFonts w:hint="eastAsia"/>
          <w:color w:val="000000"/>
          <w:sz w:val="14"/>
          <w:lang w:val="pt-BR" w:eastAsia="zh-TW"/>
        </w:rPr>
        <w:t>0</w:t>
      </w:r>
      <w:r w:rsidRPr="007321F5"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      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3D Format    </w:t>
      </w:r>
      <w:r>
        <w:rPr>
          <w:rFonts w:hint="eastAsia"/>
          <w:color w:val="000000"/>
          <w:sz w:val="14"/>
          <w:lang w:val="pt-BR" w:eastAsia="zh-TW"/>
        </w:rPr>
        <w:t xml:space="preserve">                           </w:t>
      </w:r>
      <w:r w:rsidRPr="007321F5">
        <w:rPr>
          <w:rFonts w:hint="eastAsia"/>
          <w:color w:val="000000"/>
          <w:sz w:val="14"/>
          <w:lang w:val="pt-BR" w:eastAsia="zh-TW"/>
        </w:rPr>
        <w:t>Auto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~XX405 1   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  </w:t>
      </w:r>
      <w:r w:rsidRPr="007321F5">
        <w:rPr>
          <w:color w:val="000000"/>
          <w:sz w:val="14"/>
          <w:lang w:val="pt-BR"/>
        </w:rPr>
        <w:t>7E 30 30 3</w:t>
      </w:r>
      <w:r w:rsidRPr="007321F5">
        <w:rPr>
          <w:rFonts w:hint="eastAsia"/>
          <w:color w:val="000000"/>
          <w:sz w:val="14"/>
          <w:lang w:val="pt-BR" w:eastAsia="zh-TW"/>
        </w:rPr>
        <w:t>4</w:t>
      </w:r>
      <w:r w:rsidRPr="007321F5">
        <w:rPr>
          <w:color w:val="000000"/>
          <w:sz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lang w:val="pt-BR" w:eastAsia="zh-TW"/>
        </w:rPr>
        <w:t>0</w:t>
      </w:r>
      <w:r w:rsidRPr="007321F5">
        <w:rPr>
          <w:color w:val="000000"/>
          <w:sz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lang w:val="pt-BR" w:eastAsia="zh-TW"/>
        </w:rPr>
        <w:t>5</w:t>
      </w:r>
      <w:r w:rsidRPr="007321F5">
        <w:rPr>
          <w:color w:val="000000"/>
          <w:sz w:val="14"/>
          <w:lang w:val="pt-BR"/>
        </w:rPr>
        <w:t xml:space="preserve"> 20 3</w:t>
      </w:r>
      <w:r w:rsidRPr="007321F5">
        <w:rPr>
          <w:rFonts w:hint="eastAsia"/>
          <w:color w:val="000000"/>
          <w:sz w:val="14"/>
          <w:lang w:val="pt-BR" w:eastAsia="zh-TW"/>
        </w:rPr>
        <w:t>1</w:t>
      </w:r>
      <w:r w:rsidRPr="007321F5"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    SBS</w:t>
      </w:r>
      <w:r w:rsidRPr="007321F5">
        <w:rPr>
          <w:color w:val="000000"/>
          <w:sz w:val="14"/>
          <w:lang w:val="pt-BR"/>
        </w:rPr>
        <w:tab/>
      </w:r>
      <w:r w:rsidRPr="007321F5">
        <w:rPr>
          <w:rFonts w:hint="eastAsia"/>
          <w:color w:val="000000"/>
          <w:sz w:val="14"/>
          <w:lang w:val="pt-BR" w:eastAsia="zh-TW"/>
        </w:rPr>
        <w:t xml:space="preserve">                     </w:t>
      </w:r>
      <w:r>
        <w:rPr>
          <w:rFonts w:hint="eastAsia"/>
          <w:color w:val="000000"/>
          <w:sz w:val="14"/>
          <w:lang w:val="pt-BR" w:eastAsia="zh-TW"/>
        </w:rPr>
        <w:t xml:space="preserve">                          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>~XX405 2</w:t>
      </w:r>
      <w:r w:rsidRPr="007321F5">
        <w:rPr>
          <w:rFonts w:hint="eastAsia"/>
          <w:color w:val="000000"/>
          <w:sz w:val="14"/>
          <w:lang w:val="pt-BR" w:eastAsia="zh-TW"/>
        </w:rPr>
        <w:t xml:space="preserve">        </w:t>
      </w:r>
      <w:r w:rsidRPr="007321F5">
        <w:rPr>
          <w:color w:val="000000"/>
          <w:sz w:val="14"/>
          <w:lang w:val="pt-BR"/>
        </w:rPr>
        <w:t>7E 30 30 3</w:t>
      </w:r>
      <w:r w:rsidRPr="007321F5">
        <w:rPr>
          <w:rFonts w:hint="eastAsia"/>
          <w:color w:val="000000"/>
          <w:sz w:val="14"/>
          <w:lang w:val="pt-BR" w:eastAsia="zh-TW"/>
        </w:rPr>
        <w:t>4</w:t>
      </w:r>
      <w:r w:rsidRPr="007321F5">
        <w:rPr>
          <w:color w:val="000000"/>
          <w:sz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lang w:val="pt-BR" w:eastAsia="zh-TW"/>
        </w:rPr>
        <w:t>0</w:t>
      </w:r>
      <w:r w:rsidRPr="007321F5">
        <w:rPr>
          <w:color w:val="000000"/>
          <w:sz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lang w:val="pt-BR" w:eastAsia="zh-TW"/>
        </w:rPr>
        <w:t>5</w:t>
      </w:r>
      <w:r w:rsidRPr="007321F5">
        <w:rPr>
          <w:color w:val="000000"/>
          <w:sz w:val="14"/>
          <w:lang w:val="pt-BR"/>
        </w:rPr>
        <w:t xml:space="preserve"> 20 3</w:t>
      </w:r>
      <w:r w:rsidRPr="007321F5">
        <w:rPr>
          <w:rFonts w:hint="eastAsia"/>
          <w:color w:val="000000"/>
          <w:sz w:val="14"/>
          <w:lang w:val="pt-BR" w:eastAsia="zh-TW"/>
        </w:rPr>
        <w:t>2</w:t>
      </w:r>
      <w:r w:rsidRPr="007321F5"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            </w:t>
      </w:r>
      <w:r>
        <w:rPr>
          <w:rFonts w:hint="eastAsia"/>
          <w:color w:val="000000"/>
          <w:sz w:val="14"/>
          <w:lang w:val="pt-BR" w:eastAsia="zh-TW"/>
        </w:rPr>
        <w:t xml:space="preserve">                  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       </w:t>
      </w:r>
      <w:r>
        <w:rPr>
          <w:rFonts w:hint="eastAsia"/>
          <w:color w:val="000000"/>
          <w:sz w:val="14"/>
          <w:lang w:val="pt-BR" w:eastAsia="zh-TW"/>
        </w:rPr>
        <w:t xml:space="preserve">               </w:t>
      </w:r>
      <w:r w:rsidRPr="007321F5">
        <w:rPr>
          <w:rFonts w:hint="eastAsia"/>
          <w:color w:val="000000"/>
          <w:sz w:val="14"/>
          <w:lang w:val="pt-BR" w:eastAsia="zh-TW"/>
        </w:rPr>
        <w:t>Top and Bottom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rFonts w:hint="eastAsia"/>
          <w:color w:val="000000"/>
          <w:sz w:val="14"/>
          <w:lang w:val="pt-BR" w:eastAsia="zh-TW"/>
        </w:rPr>
        <w:t xml:space="preserve">~XX405 3     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</w:t>
      </w:r>
      <w:r w:rsidRPr="007321F5">
        <w:rPr>
          <w:color w:val="000000"/>
          <w:sz w:val="14"/>
          <w:lang w:val="pt-BR"/>
        </w:rPr>
        <w:t>7E 30 30 3</w:t>
      </w:r>
      <w:r w:rsidRPr="007321F5">
        <w:rPr>
          <w:rFonts w:hint="eastAsia"/>
          <w:color w:val="000000"/>
          <w:sz w:val="14"/>
          <w:lang w:val="pt-BR" w:eastAsia="zh-TW"/>
        </w:rPr>
        <w:t>4</w:t>
      </w:r>
      <w:r w:rsidRPr="007321F5">
        <w:rPr>
          <w:color w:val="000000"/>
          <w:sz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lang w:val="pt-BR" w:eastAsia="zh-TW"/>
        </w:rPr>
        <w:t>0</w:t>
      </w:r>
      <w:r w:rsidRPr="007321F5">
        <w:rPr>
          <w:color w:val="000000"/>
          <w:sz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lang w:val="pt-BR" w:eastAsia="zh-TW"/>
        </w:rPr>
        <w:t>5</w:t>
      </w:r>
      <w:r w:rsidRPr="007321F5">
        <w:rPr>
          <w:color w:val="000000"/>
          <w:sz w:val="14"/>
          <w:lang w:val="pt-BR"/>
        </w:rPr>
        <w:t xml:space="preserve"> 20 3</w:t>
      </w:r>
      <w:r w:rsidRPr="007321F5">
        <w:rPr>
          <w:rFonts w:hint="eastAsia"/>
          <w:color w:val="000000"/>
          <w:sz w:val="14"/>
          <w:lang w:val="pt-BR" w:eastAsia="zh-TW"/>
        </w:rPr>
        <w:t>3</w:t>
      </w:r>
      <w:r w:rsidRPr="007321F5">
        <w:rPr>
          <w:color w:val="000000"/>
          <w:sz w:val="14"/>
          <w:lang w:val="pt-BR"/>
        </w:rPr>
        <w:t xml:space="preserve"> 0D</w:t>
      </w:r>
      <w:r w:rsidRPr="007321F5">
        <w:rPr>
          <w:color w:val="000000"/>
          <w:sz w:val="14"/>
          <w:lang w:val="pt-BR"/>
        </w:rPr>
        <w:tab/>
      </w:r>
      <w:r w:rsidRPr="007321F5">
        <w:rPr>
          <w:rFonts w:hint="eastAsia"/>
          <w:color w:val="000000"/>
          <w:sz w:val="14"/>
          <w:lang w:val="pt-BR" w:eastAsia="zh-TW"/>
        </w:rPr>
        <w:t xml:space="preserve">                </w:t>
      </w:r>
      <w:r>
        <w:rPr>
          <w:rFonts w:hint="eastAsia"/>
          <w:color w:val="000000"/>
          <w:sz w:val="14"/>
          <w:lang w:val="pt-BR" w:eastAsia="zh-TW"/>
        </w:rPr>
        <w:t xml:space="preserve">                              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 Frame sequential                                   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 w:rsidRPr="007321F5">
        <w:rPr>
          <w:rFonts w:hint="eastAsia"/>
          <w:color w:val="000000"/>
          <w:sz w:val="14"/>
          <w:szCs w:val="14"/>
          <w:lang w:val="pt-BR" w:eastAsia="zh-TW"/>
        </w:rPr>
        <w:t>~XX231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0  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 w:rsidRPr="007321F5">
        <w:rPr>
          <w:color w:val="000000"/>
          <w:sz w:val="14"/>
          <w:szCs w:val="14"/>
          <w:lang w:val="pt-BR"/>
        </w:rPr>
        <w:t>7E 30 30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7321F5">
        <w:rPr>
          <w:color w:val="000000"/>
          <w:sz w:val="14"/>
          <w:szCs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3</w:t>
      </w:r>
      <w:r w:rsidRPr="007321F5">
        <w:rPr>
          <w:color w:val="000000"/>
          <w:sz w:val="14"/>
          <w:szCs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7321F5">
        <w:rPr>
          <w:color w:val="000000"/>
          <w:sz w:val="14"/>
          <w:szCs w:val="14"/>
          <w:lang w:val="pt-BR"/>
        </w:rPr>
        <w:t xml:space="preserve"> 20 3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7321F5">
        <w:rPr>
          <w:color w:val="000000"/>
          <w:sz w:val="14"/>
          <w:szCs w:val="14"/>
          <w:lang w:val="pt-BR"/>
        </w:rPr>
        <w:t xml:space="preserve"> 0D</w:t>
      </w:r>
      <w:r w:rsidRPr="007321F5">
        <w:rPr>
          <w:rFonts w:cs="Arial"/>
          <w:color w:val="000000"/>
          <w:sz w:val="14"/>
          <w:szCs w:val="14"/>
          <w:lang w:val="en-GB" w:eastAsia="zh-TW"/>
        </w:rPr>
        <w:t xml:space="preserve"> </w:t>
      </w:r>
      <w:r>
        <w:rPr>
          <w:rFonts w:cs="Arial" w:hint="eastAsia"/>
          <w:color w:val="000000"/>
          <w:sz w:val="14"/>
          <w:szCs w:val="14"/>
          <w:lang w:val="en-GB" w:eastAsia="zh-TW"/>
        </w:rPr>
        <w:t xml:space="preserve">        </w:t>
      </w:r>
      <w:r w:rsidRPr="007321F5">
        <w:rPr>
          <w:rFonts w:cs="Arial"/>
          <w:color w:val="000000"/>
          <w:sz w:val="14"/>
          <w:szCs w:val="14"/>
          <w:lang w:val="en-GB" w:eastAsia="zh-TW"/>
        </w:rPr>
        <w:t>3D Sync Invert</w:t>
      </w:r>
      <w:r>
        <w:rPr>
          <w:rFonts w:cs="Arial" w:hint="eastAsia"/>
          <w:color w:val="000000"/>
          <w:sz w:val="14"/>
          <w:szCs w:val="14"/>
          <w:lang w:val="en-GB" w:eastAsia="zh-TW"/>
        </w:rPr>
        <w:t xml:space="preserve">  </w:t>
      </w:r>
      <w:r w:rsidRPr="007321F5">
        <w:rPr>
          <w:rFonts w:cs="Arial" w:hint="eastAsia"/>
          <w:color w:val="000000"/>
          <w:sz w:val="14"/>
          <w:szCs w:val="14"/>
          <w:lang w:val="en-GB" w:eastAsia="zh-TW"/>
        </w:rPr>
        <w:t xml:space="preserve">  </w:t>
      </w:r>
      <w:r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  </w:t>
      </w:r>
      <w:r w:rsidRPr="007321F5">
        <w:rPr>
          <w:rFonts w:cs="Arial" w:hint="eastAsia"/>
          <w:color w:val="000000"/>
          <w:sz w:val="14"/>
          <w:szCs w:val="14"/>
          <w:lang w:val="en-GB" w:eastAsia="zh-TW"/>
        </w:rPr>
        <w:t xml:space="preserve"> On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rFonts w:hint="eastAsia"/>
          <w:color w:val="000000"/>
          <w:sz w:val="14"/>
          <w:szCs w:val="14"/>
          <w:lang w:val="pt-BR" w:eastAsia="zh-TW"/>
        </w:rPr>
        <w:t xml:space="preserve">~XX231 1  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 w:rsidRPr="007321F5">
        <w:rPr>
          <w:color w:val="000000"/>
          <w:sz w:val="14"/>
          <w:szCs w:val="14"/>
          <w:lang w:val="pt-BR"/>
        </w:rPr>
        <w:t>7E 30 30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2</w:t>
      </w:r>
      <w:r w:rsidRPr="007321F5">
        <w:rPr>
          <w:color w:val="000000"/>
          <w:sz w:val="14"/>
          <w:szCs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3</w:t>
      </w:r>
      <w:r w:rsidRPr="007321F5">
        <w:rPr>
          <w:color w:val="000000"/>
          <w:sz w:val="14"/>
          <w:szCs w:val="14"/>
          <w:lang w:val="pt-BR"/>
        </w:rPr>
        <w:t xml:space="preserve">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7321F5">
        <w:rPr>
          <w:color w:val="000000"/>
          <w:sz w:val="14"/>
          <w:szCs w:val="14"/>
          <w:lang w:val="pt-BR"/>
        </w:rPr>
        <w:t xml:space="preserve"> 20 3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7321F5">
        <w:rPr>
          <w:color w:val="000000"/>
          <w:sz w:val="14"/>
          <w:szCs w:val="14"/>
          <w:lang w:val="pt-BR"/>
        </w:rPr>
        <w:t xml:space="preserve"> 0D</w:t>
      </w:r>
      <w:r w:rsidRPr="007321F5">
        <w:rPr>
          <w:rFonts w:cs="Arial"/>
          <w:color w:val="000000"/>
          <w:sz w:val="14"/>
          <w:szCs w:val="14"/>
          <w:lang w:val="en-GB" w:eastAsia="zh-TW"/>
        </w:rPr>
        <w:t xml:space="preserve"> </w:t>
      </w:r>
      <w:r w:rsidRPr="007321F5">
        <w:rPr>
          <w:rFonts w:cs="Arial" w:hint="eastAsia"/>
          <w:color w:val="000000"/>
          <w:sz w:val="14"/>
          <w:szCs w:val="14"/>
          <w:lang w:val="en-GB" w:eastAsia="zh-TW"/>
        </w:rPr>
        <w:t xml:space="preserve"> </w:t>
      </w:r>
      <w:r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</w:t>
      </w:r>
      <w:r w:rsidRPr="007321F5"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   </w:t>
      </w:r>
      <w:r>
        <w:rPr>
          <w:rFonts w:cs="Arial" w:hint="eastAsia"/>
          <w:color w:val="000000"/>
          <w:sz w:val="14"/>
          <w:szCs w:val="14"/>
          <w:lang w:val="en-GB" w:eastAsia="zh-TW"/>
        </w:rPr>
        <w:t xml:space="preserve">     </w:t>
      </w:r>
      <w:r w:rsidRPr="007321F5">
        <w:rPr>
          <w:rFonts w:cs="Arial" w:hint="eastAsia"/>
          <w:color w:val="000000"/>
          <w:sz w:val="14"/>
          <w:szCs w:val="14"/>
          <w:lang w:val="en-GB" w:eastAsia="zh-TW"/>
        </w:rPr>
        <w:t xml:space="preserve">      </w:t>
      </w:r>
      <w:r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</w:t>
      </w:r>
      <w:r w:rsidRPr="007321F5">
        <w:rPr>
          <w:rFonts w:cs="Arial" w:hint="eastAsia"/>
          <w:color w:val="000000"/>
          <w:sz w:val="14"/>
          <w:szCs w:val="14"/>
          <w:lang w:val="en-GB" w:eastAsia="zh-TW"/>
        </w:rPr>
        <w:t xml:space="preserve">   Off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en-GB"/>
        </w:rPr>
      </w:pPr>
      <w:r>
        <w:rPr>
          <w:sz w:val="14"/>
          <w:lang w:val="en-GB"/>
        </w:rPr>
        <w:t>--------------------------------------------------------------------------------------------------------------------------------------------------------------------</w:t>
      </w:r>
      <w:r>
        <w:rPr>
          <w:sz w:val="14"/>
        </w:rPr>
        <w:t>-------------</w:t>
      </w:r>
      <w:r>
        <w:rPr>
          <w:sz w:val="14"/>
          <w:lang w:val="en-GB"/>
        </w:rPr>
        <w:t>~XX70 1</w:t>
      </w:r>
      <w:r>
        <w:rPr>
          <w:sz w:val="14"/>
          <w:lang w:val="en-GB"/>
        </w:rPr>
        <w:tab/>
        <w:t>7E 30 30 37 30 20 31</w:t>
      </w:r>
      <w:r>
        <w:rPr>
          <w:sz w:val="14"/>
        </w:rPr>
        <w:t xml:space="preserve"> 0D</w:t>
      </w:r>
      <w:r>
        <w:rPr>
          <w:sz w:val="14"/>
          <w:lang w:val="en-GB"/>
        </w:rPr>
        <w:tab/>
        <w:t>Language</w:t>
      </w:r>
      <w:r>
        <w:rPr>
          <w:sz w:val="14"/>
          <w:lang w:val="en-GB"/>
        </w:rPr>
        <w:tab/>
        <w:t xml:space="preserve">English </w:t>
      </w:r>
      <w:r>
        <w:rPr>
          <w:sz w:val="14"/>
          <w:lang w:val="en-GB"/>
        </w:rPr>
        <w:tab/>
      </w:r>
      <w:r>
        <w:rPr>
          <w:sz w:val="14"/>
          <w:lang w:val="en-GB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2</w:t>
      </w:r>
      <w:r>
        <w:rPr>
          <w:sz w:val="14"/>
          <w:lang w:val="pt-BR"/>
        </w:rPr>
        <w:tab/>
        <w:t>7E 30 30 37 30 20 32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German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3</w:t>
      </w:r>
      <w:r>
        <w:rPr>
          <w:sz w:val="14"/>
          <w:lang w:val="pt-BR"/>
        </w:rPr>
        <w:tab/>
        <w:t>7E 30 30 37 30 20 33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French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4</w:t>
      </w:r>
      <w:r>
        <w:rPr>
          <w:sz w:val="14"/>
          <w:lang w:val="pt-BR"/>
        </w:rPr>
        <w:tab/>
        <w:t>7E 30 30 37 30 20 34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Italian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5</w:t>
      </w:r>
      <w:r>
        <w:rPr>
          <w:sz w:val="14"/>
          <w:lang w:val="pt-BR"/>
        </w:rPr>
        <w:tab/>
        <w:t>7E 30 30 37 30 20 35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Spanish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6</w:t>
      </w:r>
      <w:r>
        <w:rPr>
          <w:sz w:val="14"/>
          <w:lang w:val="pt-BR"/>
        </w:rPr>
        <w:tab/>
        <w:t>7E 30 30 37 30 20 36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Portuguese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7</w:t>
      </w:r>
      <w:r>
        <w:rPr>
          <w:sz w:val="14"/>
          <w:lang w:val="pt-BR"/>
        </w:rPr>
        <w:tab/>
        <w:t>7E 30 30 37 30 20 37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Polish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8</w:t>
      </w:r>
      <w:r>
        <w:rPr>
          <w:sz w:val="14"/>
          <w:lang w:val="pt-BR"/>
        </w:rPr>
        <w:tab/>
        <w:t>7E 30 30 37 30 20 38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Dutch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9</w:t>
      </w:r>
      <w:r>
        <w:rPr>
          <w:sz w:val="14"/>
          <w:lang w:val="pt-BR"/>
        </w:rPr>
        <w:tab/>
        <w:t>7E 30 30 37 30 20 39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Swedish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~XX70 10</w:t>
      </w:r>
      <w:r>
        <w:rPr>
          <w:sz w:val="14"/>
          <w:lang w:val="pt-BR"/>
        </w:rPr>
        <w:tab/>
        <w:t>7E 30 30 37 30 20 31 30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Norwegian/Danish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11</w:t>
      </w:r>
      <w:r>
        <w:rPr>
          <w:sz w:val="14"/>
          <w:lang w:val="it-IT"/>
        </w:rPr>
        <w:tab/>
        <w:t>7E 30 30 37 30 20 31 31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Finnish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12</w:t>
      </w:r>
      <w:r>
        <w:rPr>
          <w:sz w:val="14"/>
          <w:lang w:val="it-IT"/>
        </w:rPr>
        <w:tab/>
        <w:t>7E 30 30 37 30 20 31 32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Greek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13</w:t>
      </w:r>
      <w:r>
        <w:rPr>
          <w:sz w:val="14"/>
          <w:lang w:val="it-IT"/>
        </w:rPr>
        <w:tab/>
        <w:t>7E 30 30 37 30 20 31 33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Traditional Chinese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14</w:t>
      </w:r>
      <w:r>
        <w:rPr>
          <w:sz w:val="14"/>
          <w:lang w:val="it-IT"/>
        </w:rPr>
        <w:tab/>
        <w:t>7E 30 30 37 30 20 31 34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Simplified Chinese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15</w:t>
      </w:r>
      <w:r>
        <w:rPr>
          <w:sz w:val="14"/>
          <w:lang w:val="it-IT"/>
        </w:rPr>
        <w:tab/>
        <w:t>7E 30 30 37 30 20 31 35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Japanese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16</w:t>
      </w:r>
      <w:r>
        <w:rPr>
          <w:sz w:val="14"/>
          <w:lang w:val="it-IT"/>
        </w:rPr>
        <w:tab/>
        <w:t>7E 30 30 37 30 20 31 36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Korean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17</w:t>
      </w:r>
      <w:r>
        <w:rPr>
          <w:sz w:val="14"/>
          <w:lang w:val="it-IT"/>
        </w:rPr>
        <w:tab/>
        <w:t>7E 30 30 37 30 20 31 37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Russian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18</w:t>
      </w:r>
      <w:r>
        <w:rPr>
          <w:sz w:val="14"/>
          <w:lang w:val="it-IT"/>
        </w:rPr>
        <w:tab/>
        <w:t>7E 30 30 37 30 20 31 38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Hungarian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~XX70 19</w:t>
      </w:r>
      <w:r>
        <w:rPr>
          <w:sz w:val="14"/>
          <w:lang w:val="it-IT"/>
        </w:rPr>
        <w:tab/>
        <w:t>7E 30 30 37 30 20 31 39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Czechoslovak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 w:eastAsia="zh-TW"/>
        </w:rPr>
      </w:pPr>
      <w:r>
        <w:rPr>
          <w:sz w:val="14"/>
          <w:lang w:val="it-IT"/>
        </w:rPr>
        <w:t>~XX70 20</w:t>
      </w:r>
      <w:r>
        <w:rPr>
          <w:sz w:val="14"/>
          <w:lang w:val="it-IT"/>
        </w:rPr>
        <w:tab/>
        <w:t>7E 30 30 37 30 20 32 30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Arabic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53520F" w:rsidRPr="00872E38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 w:eastAsia="zh-TW"/>
        </w:rPr>
      </w:pPr>
      <w:r w:rsidRPr="002C0376">
        <w:rPr>
          <w:color w:val="000000"/>
          <w:sz w:val="14"/>
          <w:szCs w:val="14"/>
          <w:lang w:val="it-IT"/>
        </w:rPr>
        <w:t>~XX70 2</w:t>
      </w:r>
      <w:r w:rsidRPr="002C0376">
        <w:rPr>
          <w:rFonts w:hint="eastAsia"/>
          <w:color w:val="000000"/>
          <w:sz w:val="14"/>
          <w:szCs w:val="14"/>
          <w:lang w:val="it-IT" w:eastAsia="zh-TW"/>
        </w:rPr>
        <w:t>1</w:t>
      </w:r>
      <w:r w:rsidRPr="002C0376">
        <w:rPr>
          <w:color w:val="000000"/>
          <w:sz w:val="14"/>
          <w:szCs w:val="14"/>
          <w:lang w:val="it-IT"/>
        </w:rPr>
        <w:tab/>
        <w:t>7E 30 30 37 30 20 32 3</w:t>
      </w:r>
      <w:r w:rsidRPr="002C0376">
        <w:rPr>
          <w:rFonts w:hint="eastAsia"/>
          <w:color w:val="000000"/>
          <w:sz w:val="14"/>
          <w:szCs w:val="14"/>
          <w:lang w:val="it-IT" w:eastAsia="zh-TW"/>
        </w:rPr>
        <w:t>1</w:t>
      </w:r>
      <w:r w:rsidRPr="002C0376">
        <w:rPr>
          <w:color w:val="000000"/>
          <w:sz w:val="14"/>
          <w:szCs w:val="14"/>
          <w:lang w:val="it-IT"/>
        </w:rPr>
        <w:t xml:space="preserve"> 0D</w:t>
      </w:r>
      <w:r w:rsidRPr="002C0376">
        <w:rPr>
          <w:color w:val="000000"/>
          <w:sz w:val="14"/>
          <w:szCs w:val="14"/>
          <w:lang w:val="it-IT"/>
        </w:rPr>
        <w:tab/>
      </w:r>
      <w:r w:rsidRPr="002C0376">
        <w:rPr>
          <w:color w:val="000000"/>
          <w:sz w:val="14"/>
          <w:szCs w:val="14"/>
          <w:lang w:val="it-IT"/>
        </w:rPr>
        <w:tab/>
        <w:t>Thailand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szCs w:val="14"/>
          <w:lang w:val="it-IT"/>
        </w:rPr>
        <w:t>~XX70 22</w:t>
      </w:r>
      <w:r>
        <w:rPr>
          <w:sz w:val="14"/>
          <w:szCs w:val="14"/>
          <w:lang w:val="it-IT"/>
        </w:rPr>
        <w:tab/>
        <w:t>7E 30 30 37 30 20 32 32 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Turkish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szCs w:val="14"/>
          <w:lang w:val="it-IT"/>
        </w:rPr>
        <w:t>~XX70 23</w:t>
      </w:r>
      <w:r>
        <w:rPr>
          <w:sz w:val="14"/>
          <w:szCs w:val="14"/>
          <w:lang w:val="it-IT"/>
        </w:rPr>
        <w:tab/>
        <w:t>7E 30 30 37 30 20 32 33 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Farsi</w:t>
      </w:r>
    </w:p>
    <w:p w:rsidR="0053520F" w:rsidRPr="002C0376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FF"/>
          <w:sz w:val="14"/>
          <w:szCs w:val="14"/>
          <w:lang w:val="it-IT" w:eastAsia="zh-TW"/>
        </w:rPr>
      </w:pPr>
      <w:r w:rsidRPr="002C0376">
        <w:rPr>
          <w:color w:val="0000FF"/>
          <w:sz w:val="14"/>
          <w:szCs w:val="14"/>
          <w:lang w:val="it-IT"/>
        </w:rPr>
        <w:t>~XX70 2</w:t>
      </w:r>
      <w:r w:rsidRPr="002C0376">
        <w:rPr>
          <w:rFonts w:hint="eastAsia"/>
          <w:color w:val="0000FF"/>
          <w:sz w:val="14"/>
          <w:szCs w:val="14"/>
          <w:lang w:val="it-IT" w:eastAsia="zh-TW"/>
        </w:rPr>
        <w:t>8</w:t>
      </w:r>
      <w:r w:rsidRPr="002C0376">
        <w:rPr>
          <w:color w:val="0000FF"/>
          <w:sz w:val="14"/>
          <w:szCs w:val="14"/>
          <w:lang w:val="it-IT"/>
        </w:rPr>
        <w:tab/>
        <w:t>7E 30 30 37 30 20 32 3</w:t>
      </w:r>
      <w:r w:rsidRPr="002C0376">
        <w:rPr>
          <w:rFonts w:hint="eastAsia"/>
          <w:color w:val="0000FF"/>
          <w:sz w:val="14"/>
          <w:szCs w:val="14"/>
          <w:lang w:val="it-IT" w:eastAsia="zh-TW"/>
        </w:rPr>
        <w:t>8</w:t>
      </w:r>
      <w:r w:rsidRPr="002C0376">
        <w:rPr>
          <w:color w:val="0000FF"/>
          <w:sz w:val="14"/>
          <w:szCs w:val="14"/>
          <w:lang w:val="it-IT"/>
        </w:rPr>
        <w:t xml:space="preserve"> 0D</w:t>
      </w:r>
      <w:r w:rsidRPr="002C0376">
        <w:rPr>
          <w:color w:val="0000FF"/>
          <w:sz w:val="14"/>
          <w:szCs w:val="14"/>
          <w:lang w:val="it-IT"/>
        </w:rPr>
        <w:tab/>
      </w:r>
      <w:r w:rsidRPr="002C0376">
        <w:rPr>
          <w:color w:val="0000FF"/>
          <w:sz w:val="14"/>
          <w:szCs w:val="14"/>
          <w:lang w:val="it-IT"/>
        </w:rPr>
        <w:tab/>
        <w:t>Slovakian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it-IT" w:eastAsia="zh-TW"/>
        </w:rPr>
      </w:pPr>
      <w:r>
        <w:rPr>
          <w:color w:val="000000"/>
          <w:sz w:val="14"/>
          <w:szCs w:val="14"/>
          <w:lang w:val="it-IT"/>
        </w:rPr>
        <w:t>~XX70 2</w:t>
      </w:r>
      <w:r>
        <w:rPr>
          <w:rFonts w:hint="eastAsia"/>
          <w:color w:val="000000"/>
          <w:sz w:val="14"/>
          <w:szCs w:val="14"/>
          <w:lang w:val="it-IT" w:eastAsia="zh-TW"/>
        </w:rPr>
        <w:t>7</w:t>
      </w:r>
      <w:r w:rsidRPr="0083099D">
        <w:rPr>
          <w:color w:val="000000"/>
          <w:sz w:val="14"/>
          <w:szCs w:val="14"/>
          <w:lang w:val="it-IT"/>
        </w:rPr>
        <w:tab/>
        <w:t>7E 30 30 37 30 20 32 3</w:t>
      </w:r>
      <w:r>
        <w:rPr>
          <w:rFonts w:hint="eastAsia"/>
          <w:color w:val="000000"/>
          <w:sz w:val="14"/>
          <w:szCs w:val="14"/>
          <w:lang w:val="it-IT" w:eastAsia="zh-TW"/>
        </w:rPr>
        <w:t>7</w:t>
      </w:r>
      <w:r w:rsidRPr="0083099D">
        <w:rPr>
          <w:color w:val="000000"/>
          <w:sz w:val="14"/>
          <w:szCs w:val="14"/>
          <w:lang w:val="it-IT"/>
        </w:rPr>
        <w:t xml:space="preserve"> 0D</w:t>
      </w:r>
      <w:r w:rsidRPr="0083099D">
        <w:rPr>
          <w:color w:val="000000"/>
          <w:sz w:val="14"/>
          <w:szCs w:val="14"/>
          <w:lang w:val="it-IT"/>
        </w:rPr>
        <w:tab/>
      </w:r>
      <w:r w:rsidRPr="0083099D">
        <w:rPr>
          <w:color w:val="000000"/>
          <w:sz w:val="14"/>
          <w:szCs w:val="14"/>
          <w:lang w:val="it-IT"/>
        </w:rPr>
        <w:tab/>
        <w:t>Romanian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hint="eastAsia"/>
          <w:sz w:val="14"/>
          <w:szCs w:val="14"/>
          <w:lang w:val="it-IT" w:eastAsia="zh-TW"/>
        </w:rPr>
      </w:pP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it-IT"/>
        </w:rPr>
      </w:pPr>
      <w:r>
        <w:rPr>
          <w:sz w:val="14"/>
          <w:szCs w:val="14"/>
          <w:lang w:val="it-IT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it-IT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fr-FR"/>
        </w:rPr>
      </w:pPr>
      <w:r>
        <w:rPr>
          <w:sz w:val="14"/>
          <w:szCs w:val="14"/>
          <w:lang w:val="fr-FR"/>
        </w:rPr>
        <w:t>~XX71 1</w:t>
      </w:r>
      <w:r>
        <w:rPr>
          <w:sz w:val="14"/>
          <w:szCs w:val="14"/>
          <w:lang w:val="fr-FR"/>
        </w:rPr>
        <w:tab/>
        <w:t>7E 30 30 37 31 20 31 0D</w:t>
      </w:r>
      <w:r>
        <w:rPr>
          <w:sz w:val="14"/>
          <w:szCs w:val="14"/>
          <w:lang w:val="fr-FR"/>
        </w:rPr>
        <w:tab/>
        <w:t>Projection</w:t>
      </w:r>
      <w:r>
        <w:rPr>
          <w:sz w:val="14"/>
          <w:szCs w:val="14"/>
          <w:lang w:val="fr-FR"/>
        </w:rPr>
        <w:tab/>
        <w:t>Front-Desktop</w:t>
      </w:r>
      <w:r>
        <w:rPr>
          <w:sz w:val="14"/>
          <w:szCs w:val="14"/>
          <w:lang w:val="fr-FR"/>
        </w:rPr>
        <w:tab/>
      </w:r>
      <w:r>
        <w:rPr>
          <w:sz w:val="14"/>
          <w:szCs w:val="14"/>
          <w:lang w:val="fr-F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~XX71 2</w:t>
      </w:r>
      <w:r>
        <w:rPr>
          <w:sz w:val="14"/>
          <w:szCs w:val="14"/>
          <w:lang w:val="pt-BR"/>
        </w:rPr>
        <w:tab/>
        <w:t>7E 30 30 37 31 20 32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Rear-Desktop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~XX71 3</w:t>
      </w:r>
      <w:r>
        <w:rPr>
          <w:sz w:val="14"/>
          <w:szCs w:val="14"/>
        </w:rPr>
        <w:tab/>
        <w:t>7E 30 30 37 31 20 33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Front-Ceiling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~XX71 4</w:t>
      </w:r>
      <w:r>
        <w:rPr>
          <w:sz w:val="14"/>
          <w:szCs w:val="14"/>
        </w:rPr>
        <w:tab/>
        <w:t>7E 30 30 37 31 20 34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Rear-Ceiling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1</w:t>
      </w:r>
      <w:r>
        <w:rPr>
          <w:sz w:val="14"/>
          <w:szCs w:val="14"/>
        </w:rPr>
        <w:tab/>
        <w:t>7E 30 30 37 32 20 31 0D</w:t>
      </w:r>
      <w:r>
        <w:rPr>
          <w:sz w:val="14"/>
          <w:szCs w:val="14"/>
        </w:rPr>
        <w:tab/>
        <w:t>Menu Location</w:t>
      </w:r>
      <w:r>
        <w:rPr>
          <w:sz w:val="14"/>
          <w:szCs w:val="14"/>
        </w:rPr>
        <w:tab/>
        <w:t>Top Left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2</w:t>
      </w:r>
      <w:r>
        <w:rPr>
          <w:sz w:val="14"/>
          <w:szCs w:val="14"/>
        </w:rPr>
        <w:tab/>
        <w:t>7E 30 30 37 32 20 32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Top Right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3</w:t>
      </w:r>
      <w:r>
        <w:rPr>
          <w:sz w:val="14"/>
          <w:szCs w:val="14"/>
        </w:rPr>
        <w:tab/>
        <w:t>7E 30 30 37 32 20 33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Centre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4</w:t>
      </w:r>
      <w:r>
        <w:rPr>
          <w:sz w:val="14"/>
          <w:szCs w:val="14"/>
        </w:rPr>
        <w:tab/>
        <w:t>7E 30 30 37 32 20 34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Bottom Left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53520F" w:rsidRDefault="0053520F" w:rsidP="0053520F">
      <w:pPr>
        <w:pBdr>
          <w:bottom w:val="single" w:sz="4" w:space="1" w:color="000000"/>
        </w:pBd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~XX72 5</w:t>
      </w:r>
      <w:r>
        <w:rPr>
          <w:sz w:val="14"/>
          <w:szCs w:val="14"/>
        </w:rPr>
        <w:tab/>
        <w:t>7E 30 30 37 32 20 35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Bottom Right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53520F" w:rsidRPr="005A495A" w:rsidRDefault="0053520F" w:rsidP="0053520F">
      <w:pPr>
        <w:widowControl w:val="0"/>
        <w:autoSpaceDE w:val="0"/>
        <w:rPr>
          <w:rFonts w:cs="Arial"/>
          <w:b/>
          <w:color w:val="000000"/>
          <w:sz w:val="14"/>
          <w:szCs w:val="14"/>
          <w:lang w:eastAsia="zh-TW"/>
        </w:rPr>
      </w:pPr>
      <w:r>
        <w:rPr>
          <w:rFonts w:cs="Arial" w:hint="eastAsia"/>
          <w:b/>
          <w:color w:val="000000"/>
          <w:sz w:val="14"/>
          <w:szCs w:val="14"/>
          <w:lang w:eastAsia="zh-TW"/>
        </w:rPr>
        <w:t>(WXGA/ Model)</w:t>
      </w:r>
    </w:p>
    <w:p w:rsidR="0053520F" w:rsidRDefault="0053520F" w:rsidP="0053520F">
      <w:pPr>
        <w:widowControl w:val="0"/>
        <w:autoSpaceDE w:val="0"/>
        <w:rPr>
          <w:rFonts w:cs="Arial"/>
          <w:color w:val="000000"/>
          <w:sz w:val="14"/>
          <w:szCs w:val="14"/>
        </w:rPr>
      </w:pPr>
      <w:r>
        <w:rPr>
          <w:rFonts w:cs="Arial"/>
          <w:color w:val="000000"/>
          <w:sz w:val="14"/>
          <w:szCs w:val="14"/>
        </w:rPr>
        <w:t>~XX90 1         7E 30 30 39 3</w:t>
      </w:r>
      <w:r w:rsidRPr="001E2B81">
        <w:rPr>
          <w:rFonts w:cs="Arial" w:hint="eastAsia"/>
          <w:color w:val="000000"/>
          <w:sz w:val="14"/>
          <w:szCs w:val="14"/>
          <w:highlight w:val="yellow"/>
          <w:lang w:eastAsia="zh-TW"/>
        </w:rPr>
        <w:t>0</w:t>
      </w:r>
      <w:r>
        <w:rPr>
          <w:rFonts w:cs="Arial"/>
          <w:color w:val="000000"/>
          <w:sz w:val="14"/>
          <w:szCs w:val="14"/>
        </w:rPr>
        <w:t xml:space="preserve"> 20 31 0D </w:t>
      </w:r>
      <w:r>
        <w:rPr>
          <w:rFonts w:cs="Arial" w:hint="eastAsia"/>
          <w:color w:val="000000"/>
          <w:sz w:val="14"/>
          <w:szCs w:val="14"/>
          <w:lang w:eastAsia="zh-TW"/>
        </w:rPr>
        <w:t xml:space="preserve"> </w:t>
      </w:r>
      <w:r>
        <w:rPr>
          <w:rFonts w:cs="Arial"/>
          <w:color w:val="000000"/>
          <w:sz w:val="14"/>
          <w:szCs w:val="14"/>
        </w:rPr>
        <w:t xml:space="preserve">  Screen Type      </w:t>
      </w:r>
      <w:r>
        <w:rPr>
          <w:rFonts w:cs="Arial" w:hint="eastAsia"/>
          <w:color w:val="000000"/>
          <w:sz w:val="14"/>
          <w:szCs w:val="14"/>
          <w:lang w:eastAsia="zh-TW"/>
        </w:rPr>
        <w:t xml:space="preserve">   </w:t>
      </w:r>
      <w:r>
        <w:rPr>
          <w:rFonts w:cs="Arial"/>
          <w:color w:val="000000"/>
          <w:sz w:val="14"/>
          <w:szCs w:val="14"/>
        </w:rPr>
        <w:t>16:10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cs="Arial"/>
          <w:color w:val="000000"/>
          <w:sz w:val="14"/>
          <w:szCs w:val="14"/>
          <w:lang w:val="pt-BR"/>
        </w:rPr>
      </w:pPr>
      <w:r>
        <w:rPr>
          <w:rFonts w:cs="Arial"/>
          <w:color w:val="000000"/>
          <w:sz w:val="14"/>
          <w:szCs w:val="14"/>
          <w:lang w:val="pt-BR"/>
        </w:rPr>
        <w:t>~XX90 0         7E 30 30 39 3</w:t>
      </w:r>
      <w:r w:rsidRPr="001E2B81">
        <w:rPr>
          <w:rFonts w:cs="Arial" w:hint="eastAsia"/>
          <w:color w:val="000000"/>
          <w:sz w:val="14"/>
          <w:szCs w:val="14"/>
          <w:highlight w:val="yellow"/>
          <w:lang w:val="pt-BR" w:eastAsia="zh-TW"/>
        </w:rPr>
        <w:t>0</w:t>
      </w:r>
      <w:r>
        <w:rPr>
          <w:rFonts w:cs="Arial"/>
          <w:color w:val="000000"/>
          <w:sz w:val="14"/>
          <w:szCs w:val="14"/>
          <w:lang w:val="pt-BR"/>
        </w:rPr>
        <w:t xml:space="preserve"> 20 30 0D                               </w:t>
      </w:r>
      <w:r>
        <w:rPr>
          <w:rFonts w:cs="Arial"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rFonts w:cs="Arial"/>
          <w:color w:val="000000"/>
          <w:sz w:val="14"/>
          <w:szCs w:val="14"/>
          <w:lang w:val="pt-BR"/>
        </w:rPr>
        <w:t xml:space="preserve"> 16:9                                                                                 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color w:val="000000"/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585"/>
          <w:tab w:val="left" w:pos="6005"/>
          <w:tab w:val="left" w:pos="7797"/>
        </w:tabs>
        <w:snapToGrid w:val="0"/>
        <w:ind w:left="490" w:hanging="490"/>
        <w:rPr>
          <w:sz w:val="14"/>
          <w:szCs w:val="14"/>
        </w:rPr>
      </w:pPr>
      <w:r>
        <w:rPr>
          <w:sz w:val="14"/>
          <w:szCs w:val="14"/>
        </w:rPr>
        <w:t>~XX77 n</w:t>
      </w:r>
      <w:r>
        <w:rPr>
          <w:sz w:val="14"/>
          <w:szCs w:val="14"/>
        </w:rPr>
        <w:tab/>
      </w:r>
      <w:r>
        <w:rPr>
          <w:sz w:val="14"/>
          <w:szCs w:val="14"/>
          <w:lang w:val="en-GB"/>
        </w:rPr>
        <w:t>7E 30 30 37 37 20 aabbcc</w:t>
      </w:r>
      <w:r>
        <w:rPr>
          <w:sz w:val="14"/>
          <w:szCs w:val="14"/>
        </w:rPr>
        <w:t xml:space="preserve"> </w:t>
      </w:r>
      <w:proofErr w:type="gramStart"/>
      <w:r>
        <w:rPr>
          <w:sz w:val="14"/>
          <w:szCs w:val="14"/>
        </w:rPr>
        <w:t>0D</w:t>
      </w:r>
      <w:r>
        <w:rPr>
          <w:rFonts w:hint="eastAsia"/>
          <w:sz w:val="14"/>
          <w:szCs w:val="14"/>
          <w:lang w:eastAsia="zh-TW"/>
        </w:rPr>
        <w:t xml:space="preserve"> </w:t>
      </w:r>
      <w:r>
        <w:rPr>
          <w:sz w:val="14"/>
          <w:szCs w:val="14"/>
          <w:lang w:val="en-GB"/>
        </w:rPr>
        <w:t xml:space="preserve"> </w:t>
      </w:r>
      <w:r>
        <w:rPr>
          <w:sz w:val="14"/>
          <w:szCs w:val="14"/>
        </w:rPr>
        <w:t>Security</w:t>
      </w:r>
      <w:proofErr w:type="gramEnd"/>
      <w:r>
        <w:rPr>
          <w:sz w:val="14"/>
          <w:szCs w:val="14"/>
        </w:rPr>
        <w:tab/>
        <w:t>Security Timer</w:t>
      </w:r>
      <w:r>
        <w:rPr>
          <w:sz w:val="14"/>
          <w:szCs w:val="14"/>
        </w:rPr>
        <w:tab/>
        <w:t>Month/Day/Hour  n = mm/dd/hh</w:t>
      </w:r>
    </w:p>
    <w:p w:rsidR="0053520F" w:rsidRDefault="0053520F" w:rsidP="0053520F">
      <w:pPr>
        <w:tabs>
          <w:tab w:val="left" w:pos="1134"/>
          <w:tab w:val="left" w:pos="2977"/>
          <w:tab w:val="left" w:pos="4595"/>
          <w:tab w:val="left" w:pos="6005"/>
          <w:tab w:val="left" w:pos="7797"/>
        </w:tabs>
        <w:snapToGrid w:val="0"/>
        <w:ind w:left="6020" w:hangingChars="4300" w:hanging="6020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</w:t>
      </w:r>
      <w:proofErr w:type="gramStart"/>
      <w:r>
        <w:rPr>
          <w:sz w:val="14"/>
          <w:szCs w:val="14"/>
        </w:rPr>
        <w:t>mm</w:t>
      </w:r>
      <w:proofErr w:type="gramEnd"/>
      <w:r>
        <w:rPr>
          <w:sz w:val="14"/>
          <w:szCs w:val="14"/>
        </w:rPr>
        <w:t xml:space="preserve">= 00 (aa=30 30) ~ 12 (aa=31 32)        </w:t>
      </w:r>
    </w:p>
    <w:p w:rsidR="0053520F" w:rsidRDefault="0053520F" w:rsidP="0053520F">
      <w:pPr>
        <w:tabs>
          <w:tab w:val="left" w:pos="1134"/>
          <w:tab w:val="left" w:pos="2977"/>
          <w:tab w:val="left" w:pos="6020"/>
          <w:tab w:val="left" w:pos="6380"/>
          <w:tab w:val="left" w:pos="6663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>
        <w:rPr>
          <w:sz w:val="14"/>
          <w:szCs w:val="14"/>
        </w:rPr>
        <w:t>dd</w:t>
      </w:r>
      <w:proofErr w:type="gramEnd"/>
      <w:r>
        <w:rPr>
          <w:sz w:val="14"/>
          <w:szCs w:val="14"/>
        </w:rPr>
        <w:t xml:space="preserve"> = 00 (bb=30 30) ~ 30 (bb=33 30)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6663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gramStart"/>
      <w:r>
        <w:rPr>
          <w:sz w:val="14"/>
          <w:szCs w:val="14"/>
        </w:rPr>
        <w:t>hh</w:t>
      </w:r>
      <w:proofErr w:type="gramEnd"/>
      <w:r>
        <w:rPr>
          <w:sz w:val="14"/>
          <w:szCs w:val="14"/>
        </w:rPr>
        <w:t>= 00 (cc=30 30) ~ 24 (cc=32 34)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080"/>
          <w:tab w:val="left" w:pos="6663"/>
          <w:tab w:val="left" w:pos="7797"/>
        </w:tabs>
        <w:snapToGrid w:val="0"/>
        <w:rPr>
          <w:sz w:val="14"/>
          <w:szCs w:val="14"/>
        </w:rPr>
      </w:pPr>
    </w:p>
    <w:p w:rsidR="0053520F" w:rsidRDefault="0053520F" w:rsidP="0053520F">
      <w:pPr>
        <w:tabs>
          <w:tab w:val="left" w:pos="1134"/>
          <w:tab w:val="left" w:pos="2977"/>
          <w:tab w:val="left" w:pos="4595"/>
          <w:tab w:val="left" w:pos="6379"/>
          <w:tab w:val="left" w:pos="7797"/>
        </w:tabs>
        <w:snapToGrid w:val="0"/>
        <w:rPr>
          <w:sz w:val="14"/>
          <w:szCs w:val="14"/>
        </w:rPr>
      </w:pPr>
      <w:r>
        <w:rPr>
          <w:sz w:val="14"/>
          <w:szCs w:val="14"/>
        </w:rPr>
        <w:t>~XX78 1</w:t>
      </w:r>
      <w:r>
        <w:rPr>
          <w:sz w:val="14"/>
          <w:szCs w:val="14"/>
        </w:rPr>
        <w:tab/>
        <w:t>7E 30 30 37 38 20 31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Security Settings        </w:t>
      </w:r>
      <w:r>
        <w:rPr>
          <w:rFonts w:hint="eastAsia"/>
          <w:sz w:val="14"/>
          <w:szCs w:val="14"/>
          <w:lang w:eastAsia="zh-TW"/>
        </w:rPr>
        <w:t>On</w:t>
      </w:r>
      <w:r>
        <w:rPr>
          <w:sz w:val="14"/>
          <w:szCs w:val="14"/>
        </w:rPr>
        <w:tab/>
        <w:t xml:space="preserve"> </w:t>
      </w:r>
    </w:p>
    <w:p w:rsidR="0053520F" w:rsidRPr="0083099D" w:rsidRDefault="0053520F" w:rsidP="0053520F">
      <w:pPr>
        <w:tabs>
          <w:tab w:val="left" w:pos="1134"/>
          <w:tab w:val="left" w:pos="2977"/>
          <w:tab w:val="left" w:pos="6010"/>
          <w:tab w:val="left" w:pos="6096"/>
        </w:tabs>
        <w:snapToGrid w:val="0"/>
        <w:ind w:left="980" w:hangingChars="700" w:hanging="980"/>
        <w:rPr>
          <w:color w:val="000000"/>
          <w:sz w:val="14"/>
          <w:lang w:eastAsia="zh-TW"/>
        </w:rPr>
      </w:pPr>
      <w:r w:rsidRPr="0083099D">
        <w:rPr>
          <w:color w:val="000000"/>
          <w:sz w:val="14"/>
          <w:szCs w:val="14"/>
        </w:rPr>
        <w:t>~XX78 0</w:t>
      </w:r>
      <w:r w:rsidRPr="0083099D">
        <w:rPr>
          <w:rFonts w:hint="eastAsia"/>
          <w:color w:val="000000"/>
          <w:sz w:val="14"/>
          <w:szCs w:val="14"/>
          <w:lang w:eastAsia="zh-TW"/>
        </w:rPr>
        <w:t xml:space="preserve"> ~nnnn </w:t>
      </w:r>
      <w:r w:rsidRPr="0083099D">
        <w:rPr>
          <w:color w:val="000000"/>
          <w:sz w:val="14"/>
          <w:szCs w:val="14"/>
        </w:rPr>
        <w:tab/>
        <w:t>7E 30 30 37 38 20 3</w:t>
      </w:r>
      <w:r w:rsidRPr="001E2B81">
        <w:rPr>
          <w:rFonts w:hint="eastAsia"/>
          <w:color w:val="000000"/>
          <w:sz w:val="14"/>
          <w:szCs w:val="14"/>
          <w:highlight w:val="yellow"/>
          <w:lang w:eastAsia="zh-TW"/>
        </w:rPr>
        <w:t>0</w:t>
      </w:r>
      <w:r w:rsidRPr="0083099D">
        <w:rPr>
          <w:color w:val="000000"/>
          <w:sz w:val="14"/>
          <w:szCs w:val="14"/>
        </w:rPr>
        <w:t xml:space="preserve"> </w:t>
      </w:r>
      <w:r w:rsidRPr="0083099D">
        <w:rPr>
          <w:color w:val="000000"/>
          <w:sz w:val="14"/>
        </w:rPr>
        <w:t>20 a 0D</w:t>
      </w:r>
      <w:r w:rsidRPr="0083099D">
        <w:rPr>
          <w:color w:val="000000"/>
          <w:sz w:val="14"/>
          <w:szCs w:val="14"/>
        </w:rPr>
        <w:tab/>
      </w:r>
      <w:proofErr w:type="gramStart"/>
      <w:r>
        <w:rPr>
          <w:rFonts w:hint="eastAsia"/>
          <w:color w:val="000000"/>
          <w:sz w:val="14"/>
          <w:szCs w:val="14"/>
          <w:lang w:eastAsia="zh-TW"/>
        </w:rPr>
        <w:t>Off</w:t>
      </w:r>
      <w:r w:rsidRPr="0083099D">
        <w:rPr>
          <w:color w:val="000000"/>
          <w:sz w:val="14"/>
          <w:szCs w:val="14"/>
        </w:rPr>
        <w:t>(</w:t>
      </w:r>
      <w:proofErr w:type="gramEnd"/>
      <w:r w:rsidRPr="0083099D">
        <w:rPr>
          <w:color w:val="000000"/>
          <w:sz w:val="14"/>
          <w:szCs w:val="14"/>
        </w:rPr>
        <w:t>0/2 for backward compatible)</w:t>
      </w:r>
      <w:r w:rsidRPr="0083099D">
        <w:rPr>
          <w:color w:val="000000"/>
          <w:sz w:val="14"/>
        </w:rPr>
        <w:t xml:space="preserve"> </w:t>
      </w:r>
    </w:p>
    <w:p w:rsidR="0053520F" w:rsidRPr="0083099D" w:rsidRDefault="0053520F" w:rsidP="0053520F">
      <w:pPr>
        <w:tabs>
          <w:tab w:val="left" w:pos="1134"/>
          <w:tab w:val="left" w:pos="2977"/>
          <w:tab w:val="left" w:pos="5560"/>
          <w:tab w:val="left" w:pos="6096"/>
        </w:tabs>
        <w:snapToGrid w:val="0"/>
        <w:ind w:left="980" w:hangingChars="700" w:hanging="980"/>
        <w:rPr>
          <w:color w:val="000000"/>
          <w:sz w:val="14"/>
        </w:rPr>
      </w:pPr>
      <w:r w:rsidRPr="0083099D">
        <w:rPr>
          <w:rFonts w:hint="eastAsia"/>
          <w:color w:val="000000"/>
          <w:sz w:val="14"/>
          <w:lang w:eastAsia="zh-TW"/>
        </w:rPr>
        <w:t xml:space="preserve">                                                                                                                                                          </w:t>
      </w:r>
      <w:r w:rsidRPr="0083099D">
        <w:rPr>
          <w:color w:val="000000"/>
          <w:sz w:val="14"/>
        </w:rPr>
        <w:t>~nnnn = ~0000 (a=7E 30 30 30 30)</w:t>
      </w:r>
    </w:p>
    <w:p w:rsidR="0053520F" w:rsidRPr="003F6C0D" w:rsidRDefault="0053520F" w:rsidP="0053520F">
      <w:pPr>
        <w:tabs>
          <w:tab w:val="left" w:pos="1134"/>
          <w:tab w:val="left" w:pos="2977"/>
          <w:tab w:val="left" w:pos="6085"/>
        </w:tabs>
        <w:snapToGrid w:val="0"/>
        <w:rPr>
          <w:color w:val="000000"/>
          <w:sz w:val="14"/>
          <w:lang w:eastAsia="zh-TW"/>
        </w:rPr>
      </w:pPr>
      <w:r w:rsidRPr="0083099D">
        <w:rPr>
          <w:color w:val="000000"/>
          <w:sz w:val="14"/>
        </w:rPr>
        <w:lastRenderedPageBreak/>
        <w:tab/>
      </w:r>
      <w:r w:rsidRPr="0083099D">
        <w:rPr>
          <w:color w:val="000000"/>
          <w:sz w:val="14"/>
        </w:rPr>
        <w:tab/>
      </w:r>
      <w:r w:rsidRPr="0083099D">
        <w:rPr>
          <w:color w:val="000000"/>
          <w:sz w:val="14"/>
        </w:rPr>
        <w:tab/>
        <w:t xml:space="preserve"> ~9999 (a=7E 39 39 39 39)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pt-BR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6010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sz w:val="14"/>
          <w:szCs w:val="14"/>
          <w:lang w:val="pt-BR"/>
        </w:rPr>
        <w:t>~XX79 n</w:t>
      </w:r>
      <w:r>
        <w:rPr>
          <w:sz w:val="14"/>
          <w:szCs w:val="14"/>
          <w:lang w:val="pt-BR"/>
        </w:rPr>
        <w:tab/>
        <w:t>7E 30 30 37 39 20 a 0D</w:t>
      </w:r>
      <w:r>
        <w:rPr>
          <w:sz w:val="14"/>
          <w:szCs w:val="14"/>
          <w:lang w:val="pt-BR"/>
        </w:rPr>
        <w:tab/>
        <w:t>Projector ID</w:t>
      </w:r>
      <w:r>
        <w:rPr>
          <w:sz w:val="14"/>
          <w:szCs w:val="14"/>
          <w:lang w:val="pt-BR"/>
        </w:rPr>
        <w:tab/>
        <w:t>n = 00 (a=30 30) ~ 99 (a=39 39)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fr-FR"/>
        </w:rPr>
      </w:pPr>
      <w:r>
        <w:rPr>
          <w:sz w:val="14"/>
          <w:lang w:val="pt-BR"/>
        </w:rPr>
        <w:t>---------------------------------------------------------------------------------------------------------------</w:t>
      </w:r>
      <w:r>
        <w:rPr>
          <w:sz w:val="14"/>
          <w:lang w:val="fr-FR"/>
        </w:rPr>
        <w:t>--------------------------------------------------------------------</w:t>
      </w:r>
    </w:p>
    <w:p w:rsidR="0053520F" w:rsidRPr="007321F5" w:rsidRDefault="0053520F" w:rsidP="0053520F">
      <w:pPr>
        <w:snapToGrid w:val="0"/>
        <w:rPr>
          <w:color w:val="000000"/>
          <w:sz w:val="14"/>
        </w:rPr>
      </w:pPr>
      <w:r>
        <w:rPr>
          <w:sz w:val="14"/>
        </w:rPr>
        <w:t>~</w:t>
      </w:r>
      <w:r w:rsidRPr="007321F5">
        <w:rPr>
          <w:color w:val="000000"/>
          <w:sz w:val="14"/>
        </w:rPr>
        <w:t xml:space="preserve">XX80 1               7E 30 30 38 30 20 31 0D      Mute                                   On </w:t>
      </w:r>
    </w:p>
    <w:p w:rsidR="0053520F" w:rsidRPr="007321F5" w:rsidRDefault="0053520F" w:rsidP="0053520F">
      <w:pPr>
        <w:snapToGrid w:val="0"/>
        <w:rPr>
          <w:color w:val="000000"/>
          <w:sz w:val="14"/>
          <w:lang w:eastAsia="zh-TW"/>
        </w:rPr>
      </w:pPr>
      <w:r w:rsidRPr="007321F5">
        <w:rPr>
          <w:color w:val="000000"/>
          <w:sz w:val="14"/>
        </w:rPr>
        <w:t xml:space="preserve">~XX80 0               7E 30 30 38 30 20 30 0D                                           </w:t>
      </w:r>
      <w:r>
        <w:rPr>
          <w:color w:val="000000"/>
          <w:sz w:val="14"/>
        </w:rPr>
        <w:t xml:space="preserve">   </w:t>
      </w:r>
      <w:r>
        <w:rPr>
          <w:rFonts w:hint="eastAsia"/>
          <w:color w:val="000000"/>
          <w:sz w:val="14"/>
          <w:lang w:eastAsia="zh-TW"/>
        </w:rPr>
        <w:t xml:space="preserve"> </w:t>
      </w:r>
      <w:r w:rsidRPr="007321F5">
        <w:rPr>
          <w:color w:val="000000"/>
          <w:sz w:val="14"/>
        </w:rPr>
        <w:t xml:space="preserve">  Off </w:t>
      </w:r>
      <w:bookmarkStart w:id="10" w:name="OLE_LINK16"/>
      <w:r w:rsidRPr="007321F5">
        <w:rPr>
          <w:color w:val="000000"/>
          <w:sz w:val="14"/>
        </w:rPr>
        <w:t>(0/2 for backward compatible)</w:t>
      </w:r>
      <w:bookmarkEnd w:id="10"/>
    </w:p>
    <w:p w:rsidR="0053520F" w:rsidRPr="007321F5" w:rsidRDefault="0053520F" w:rsidP="0053520F">
      <w:pPr>
        <w:snapToGrid w:val="0"/>
        <w:rPr>
          <w:color w:val="000000"/>
          <w:sz w:val="14"/>
          <w:lang w:eastAsia="zh-TW"/>
        </w:rPr>
      </w:pPr>
      <w:r w:rsidRPr="007321F5">
        <w:rPr>
          <w:color w:val="000000"/>
          <w:sz w:val="14"/>
          <w:lang w:eastAsia="zh-TW"/>
        </w:rPr>
        <w:t xml:space="preserve">~XX310 </w:t>
      </w:r>
      <w:r>
        <w:rPr>
          <w:rFonts w:hint="eastAsia"/>
          <w:color w:val="000000"/>
          <w:sz w:val="14"/>
          <w:lang w:eastAsia="zh-TW"/>
        </w:rPr>
        <w:t xml:space="preserve">0    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 w:rsidRPr="007321F5">
        <w:rPr>
          <w:color w:val="000000"/>
          <w:sz w:val="14"/>
          <w:szCs w:val="14"/>
          <w:lang w:val="pt-BR"/>
        </w:rPr>
        <w:t>7E 30 30 3</w:t>
      </w:r>
      <w:r>
        <w:rPr>
          <w:rFonts w:hint="eastAsia"/>
          <w:color w:val="000000"/>
          <w:sz w:val="14"/>
          <w:szCs w:val="14"/>
          <w:lang w:val="pt-BR" w:eastAsia="zh-TW"/>
        </w:rPr>
        <w:t>3</w:t>
      </w:r>
      <w:r w:rsidRPr="007321F5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7321F5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7321F5">
        <w:rPr>
          <w:color w:val="000000"/>
          <w:sz w:val="14"/>
          <w:szCs w:val="14"/>
          <w:lang w:val="pt-BR"/>
        </w:rPr>
        <w:t xml:space="preserve"> 20 3</w:t>
      </w:r>
      <w:r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7321F5">
        <w:rPr>
          <w:color w:val="000000"/>
          <w:sz w:val="14"/>
          <w:szCs w:val="14"/>
          <w:lang w:val="pt-BR"/>
        </w:rPr>
        <w:t xml:space="preserve"> 0D</w:t>
      </w:r>
      <w:r>
        <w:rPr>
          <w:rFonts w:hint="eastAsia"/>
          <w:color w:val="000000"/>
          <w:sz w:val="14"/>
          <w:lang w:eastAsia="zh-TW"/>
        </w:rPr>
        <w:t xml:space="preserve"> </w:t>
      </w:r>
      <w:r w:rsidRPr="007321F5">
        <w:rPr>
          <w:rFonts w:hint="eastAsia"/>
          <w:color w:val="000000"/>
          <w:sz w:val="14"/>
          <w:lang w:eastAsia="zh-TW"/>
        </w:rPr>
        <w:t>Internal Speaker                    Off</w:t>
      </w:r>
    </w:p>
    <w:p w:rsidR="0053520F" w:rsidRPr="007321F5" w:rsidRDefault="0053520F" w:rsidP="0053520F">
      <w:pPr>
        <w:snapToGrid w:val="0"/>
        <w:rPr>
          <w:color w:val="000000"/>
          <w:sz w:val="14"/>
          <w:lang w:eastAsia="zh-TW"/>
        </w:rPr>
      </w:pPr>
      <w:r w:rsidRPr="007321F5">
        <w:rPr>
          <w:color w:val="000000"/>
          <w:sz w:val="14"/>
          <w:lang w:eastAsia="zh-TW"/>
        </w:rPr>
        <w:t xml:space="preserve">~XX310 </w:t>
      </w:r>
      <w:r>
        <w:rPr>
          <w:rFonts w:hint="eastAsia"/>
          <w:color w:val="000000"/>
          <w:sz w:val="14"/>
          <w:lang w:eastAsia="zh-TW"/>
        </w:rPr>
        <w:t xml:space="preserve">1       </w:t>
      </w:r>
      <w:r w:rsidRPr="007321F5">
        <w:rPr>
          <w:rFonts w:hint="eastAsia"/>
          <w:color w:val="000000"/>
          <w:sz w:val="14"/>
          <w:lang w:eastAsia="zh-TW"/>
        </w:rPr>
        <w:t xml:space="preserve"> </w:t>
      </w:r>
      <w:r>
        <w:rPr>
          <w:rFonts w:hint="eastAsia"/>
          <w:color w:val="000000"/>
          <w:sz w:val="14"/>
          <w:lang w:eastAsia="zh-TW"/>
        </w:rPr>
        <w:t xml:space="preserve">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 w:rsidRPr="007321F5">
        <w:rPr>
          <w:color w:val="000000"/>
          <w:sz w:val="14"/>
          <w:szCs w:val="14"/>
          <w:lang w:val="pt-BR"/>
        </w:rPr>
        <w:t>7E 30 30 3</w:t>
      </w:r>
      <w:r>
        <w:rPr>
          <w:rFonts w:hint="eastAsia"/>
          <w:color w:val="000000"/>
          <w:sz w:val="14"/>
          <w:szCs w:val="14"/>
          <w:lang w:val="pt-BR" w:eastAsia="zh-TW"/>
        </w:rPr>
        <w:t>3</w:t>
      </w:r>
      <w:r w:rsidRPr="007321F5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7321F5">
        <w:rPr>
          <w:color w:val="000000"/>
          <w:sz w:val="14"/>
          <w:szCs w:val="14"/>
          <w:lang w:val="pt-BR"/>
        </w:rPr>
        <w:t xml:space="preserve"> 3</w:t>
      </w:r>
      <w:r>
        <w:rPr>
          <w:rFonts w:hint="eastAsia"/>
          <w:color w:val="000000"/>
          <w:sz w:val="14"/>
          <w:szCs w:val="14"/>
          <w:lang w:val="pt-BR" w:eastAsia="zh-TW"/>
        </w:rPr>
        <w:t>0</w:t>
      </w:r>
      <w:r w:rsidRPr="007321F5">
        <w:rPr>
          <w:color w:val="000000"/>
          <w:sz w:val="14"/>
          <w:szCs w:val="14"/>
          <w:lang w:val="pt-BR"/>
        </w:rPr>
        <w:t xml:space="preserve"> 20 3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 w:rsidRPr="007321F5">
        <w:rPr>
          <w:color w:val="000000"/>
          <w:sz w:val="14"/>
          <w:szCs w:val="14"/>
          <w:lang w:val="pt-BR"/>
        </w:rPr>
        <w:t xml:space="preserve"> 0D</w:t>
      </w:r>
      <w:r w:rsidRPr="007321F5">
        <w:rPr>
          <w:rFonts w:hint="eastAsia"/>
          <w:color w:val="000000"/>
          <w:sz w:val="14"/>
          <w:lang w:eastAsia="zh-TW"/>
        </w:rPr>
        <w:t xml:space="preserve">                      </w:t>
      </w:r>
      <w:r>
        <w:rPr>
          <w:rFonts w:hint="eastAsia"/>
          <w:color w:val="000000"/>
          <w:sz w:val="14"/>
          <w:lang w:eastAsia="zh-TW"/>
        </w:rPr>
        <w:t xml:space="preserve">                      </w:t>
      </w:r>
      <w:r w:rsidRPr="007321F5">
        <w:rPr>
          <w:rFonts w:hint="eastAsia"/>
          <w:color w:val="000000"/>
          <w:sz w:val="14"/>
          <w:lang w:eastAsia="zh-TW"/>
        </w:rPr>
        <w:t xml:space="preserve">   On</w:t>
      </w:r>
    </w:p>
    <w:p w:rsidR="0053520F" w:rsidRPr="007321F5" w:rsidRDefault="0053520F" w:rsidP="0053520F">
      <w:pPr>
        <w:snapToGrid w:val="0"/>
        <w:rPr>
          <w:color w:val="000000"/>
          <w:sz w:val="14"/>
          <w:lang w:val="pt-BR"/>
        </w:rPr>
      </w:pPr>
      <w:r w:rsidRPr="007321F5">
        <w:rPr>
          <w:color w:val="000000"/>
          <w:sz w:val="14"/>
          <w:lang w:val="pt-BR"/>
        </w:rPr>
        <w:t>~XX81 n               7E 30 30 38 31 20 a 0D        Volume(Audio)    </w:t>
      </w:r>
      <w:r>
        <w:rPr>
          <w:color w:val="000000"/>
          <w:sz w:val="14"/>
          <w:lang w:val="pt-BR"/>
        </w:rPr>
        <w:t xml:space="preserve">                              </w:t>
      </w:r>
      <w:r w:rsidRPr="007321F5">
        <w:rPr>
          <w:color w:val="000000"/>
          <w:sz w:val="14"/>
          <w:lang w:val="pt-BR"/>
        </w:rPr>
        <w:t xml:space="preserve">    </w:t>
      </w:r>
      <w:r w:rsidRPr="007321F5">
        <w:rPr>
          <w:vanish/>
          <w:color w:val="000000"/>
          <w:sz w:val="14"/>
          <w:lang w:val="pt-BR"/>
        </w:rPr>
        <w:t xml:space="preserve">                                                                                   </w:t>
      </w:r>
      <w:r w:rsidRPr="007321F5">
        <w:rPr>
          <w:color w:val="000000"/>
          <w:sz w:val="14"/>
          <w:lang w:val="pt-BR"/>
        </w:rPr>
        <w:t>n = 0 (a=30) ~ 10 (a=31 30)</w:t>
      </w:r>
    </w:p>
    <w:p w:rsidR="0053520F" w:rsidRPr="007321F5" w:rsidRDefault="0053520F" w:rsidP="0053520F">
      <w:pPr>
        <w:snapToGrid w:val="0"/>
        <w:rPr>
          <w:color w:val="000000"/>
          <w:sz w:val="14"/>
          <w:lang w:val="pt-BR" w:eastAsia="zh-TW"/>
        </w:rPr>
      </w:pPr>
      <w:r w:rsidRPr="007321F5">
        <w:rPr>
          <w:rFonts w:hint="eastAsia"/>
          <w:color w:val="000000"/>
          <w:sz w:val="14"/>
          <w:lang w:val="pt-BR" w:eastAsia="zh-TW"/>
        </w:rPr>
        <w:t xml:space="preserve">~XX89 0        </w:t>
      </w:r>
      <w:r>
        <w:rPr>
          <w:rFonts w:hint="eastAsia"/>
          <w:color w:val="000000"/>
          <w:sz w:val="14"/>
          <w:lang w:val="pt-BR" w:eastAsia="zh-TW"/>
        </w:rPr>
        <w:t xml:space="preserve">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 </w:t>
      </w:r>
      <w:r w:rsidRPr="007321F5">
        <w:rPr>
          <w:color w:val="000000"/>
          <w:sz w:val="14"/>
          <w:szCs w:val="14"/>
          <w:lang w:val="pt-BR"/>
        </w:rPr>
        <w:t>7E 30 30 38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7321F5">
        <w:rPr>
          <w:color w:val="000000"/>
          <w:sz w:val="14"/>
          <w:szCs w:val="14"/>
          <w:lang w:val="pt-BR"/>
        </w:rPr>
        <w:t xml:space="preserve"> 20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30</w:t>
      </w:r>
      <w:r w:rsidRPr="007321F5">
        <w:rPr>
          <w:color w:val="000000"/>
          <w:sz w:val="14"/>
          <w:szCs w:val="14"/>
          <w:lang w:val="pt-BR"/>
        </w:rPr>
        <w:t xml:space="preserve"> 0D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Audio Input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Default  </w:t>
      </w:r>
      <w:r w:rsidRPr="007321F5"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                    </w:t>
      </w:r>
    </w:p>
    <w:p w:rsidR="0053520F" w:rsidRPr="007321F5" w:rsidRDefault="0053520F" w:rsidP="0053520F">
      <w:pPr>
        <w:snapToGrid w:val="0"/>
        <w:rPr>
          <w:color w:val="000000"/>
          <w:sz w:val="14"/>
          <w:szCs w:val="14"/>
          <w:lang w:val="pt-BR" w:eastAsia="zh-TW"/>
        </w:rPr>
      </w:pPr>
      <w:r w:rsidRPr="007321F5">
        <w:rPr>
          <w:rFonts w:hint="eastAsia"/>
          <w:color w:val="000000"/>
          <w:sz w:val="14"/>
          <w:lang w:val="pt-BR" w:eastAsia="zh-TW"/>
        </w:rPr>
        <w:t xml:space="preserve">~XX89 1           </w:t>
      </w:r>
      <w:r w:rsidRPr="007321F5">
        <w:rPr>
          <w:color w:val="000000"/>
          <w:sz w:val="14"/>
          <w:szCs w:val="14"/>
          <w:lang w:val="pt-BR"/>
        </w:rPr>
        <w:t>7E 30 30 38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7321F5">
        <w:rPr>
          <w:color w:val="000000"/>
          <w:sz w:val="14"/>
          <w:szCs w:val="14"/>
          <w:lang w:val="pt-BR"/>
        </w:rPr>
        <w:t xml:space="preserve"> 20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7321F5">
        <w:rPr>
          <w:color w:val="000000"/>
          <w:sz w:val="14"/>
          <w:szCs w:val="14"/>
          <w:lang w:val="pt-BR"/>
        </w:rPr>
        <w:t xml:space="preserve"> 0D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         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Audio1</w:t>
      </w:r>
    </w:p>
    <w:p w:rsidR="0053520F" w:rsidRPr="007321F5" w:rsidRDefault="0053520F" w:rsidP="0053520F">
      <w:pPr>
        <w:snapToGrid w:val="0"/>
        <w:rPr>
          <w:color w:val="000000"/>
          <w:sz w:val="14"/>
          <w:szCs w:val="14"/>
          <w:lang w:val="pt-BR" w:eastAsia="zh-TW"/>
        </w:rPr>
      </w:pPr>
      <w:r w:rsidRPr="007321F5">
        <w:rPr>
          <w:rFonts w:hint="eastAsia"/>
          <w:color w:val="000000"/>
          <w:sz w:val="14"/>
          <w:lang w:val="pt-BR" w:eastAsia="zh-TW"/>
        </w:rPr>
        <w:t xml:space="preserve">~XX89 3           </w:t>
      </w:r>
      <w:r w:rsidRPr="007321F5">
        <w:rPr>
          <w:color w:val="000000"/>
          <w:sz w:val="14"/>
          <w:szCs w:val="14"/>
          <w:lang w:val="pt-BR"/>
        </w:rPr>
        <w:t>7E 30 30 38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9</w:t>
      </w:r>
      <w:r w:rsidRPr="007321F5">
        <w:rPr>
          <w:color w:val="000000"/>
          <w:sz w:val="14"/>
          <w:szCs w:val="14"/>
          <w:lang w:val="pt-BR"/>
        </w:rPr>
        <w:t xml:space="preserve"> 20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33</w:t>
      </w:r>
      <w:r w:rsidRPr="007321F5">
        <w:rPr>
          <w:color w:val="000000"/>
          <w:sz w:val="14"/>
          <w:szCs w:val="14"/>
          <w:lang w:val="pt-BR"/>
        </w:rPr>
        <w:t xml:space="preserve"> 0D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                 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Audio2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</w:rPr>
        <w:tab/>
      </w:r>
    </w:p>
    <w:p w:rsidR="0053520F" w:rsidRDefault="0053520F" w:rsidP="0053520F">
      <w:pPr>
        <w:tabs>
          <w:tab w:val="left" w:pos="1145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~XX82 1</w:t>
      </w:r>
      <w:r>
        <w:rPr>
          <w:color w:val="000000"/>
          <w:sz w:val="14"/>
          <w:lang w:val="pt-BR"/>
        </w:rPr>
        <w:tab/>
        <w:t>7E 30 30 38 32 20 31 0D</w:t>
      </w:r>
      <w:r>
        <w:rPr>
          <w:rFonts w:hint="eastAsia"/>
          <w:color w:val="000000"/>
          <w:sz w:val="14"/>
          <w:lang w:val="pt-BR" w:eastAsia="zh-TW"/>
        </w:rPr>
        <w:t xml:space="preserve">   </w:t>
      </w:r>
      <w:r>
        <w:rPr>
          <w:color w:val="000000"/>
          <w:sz w:val="14"/>
          <w:lang w:val="pt-BR"/>
        </w:rPr>
        <w:t>Logo</w:t>
      </w:r>
      <w:r>
        <w:rPr>
          <w:color w:val="000000"/>
          <w:sz w:val="14"/>
          <w:lang w:val="pt-BR"/>
        </w:rPr>
        <w:tab/>
      </w:r>
      <w:r>
        <w:rPr>
          <w:rFonts w:hint="eastAsia"/>
          <w:color w:val="000000"/>
          <w:sz w:val="14"/>
          <w:lang w:val="pt-BR" w:eastAsia="zh-TW"/>
        </w:rPr>
        <w:t>Optoma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~XX82 2</w:t>
      </w:r>
      <w:r>
        <w:rPr>
          <w:color w:val="000000"/>
          <w:sz w:val="14"/>
          <w:lang w:val="pt-BR"/>
        </w:rPr>
        <w:tab/>
        <w:t>7E 30 30 38 32 20 32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User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>~XX82 3</w:t>
      </w:r>
      <w:r>
        <w:rPr>
          <w:color w:val="000000"/>
          <w:sz w:val="14"/>
          <w:lang w:val="pt-BR"/>
        </w:rPr>
        <w:tab/>
        <w:t>7E 30 30 38 32 20 33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Neutral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/>
        </w:rPr>
      </w:pPr>
      <w:r>
        <w:rPr>
          <w:color w:val="000000"/>
          <w:sz w:val="14"/>
          <w:lang w:val="pt-BR"/>
        </w:rPr>
        <w:t xml:space="preserve">~XX83 1     </w:t>
      </w:r>
      <w:r>
        <w:rPr>
          <w:rFonts w:hint="eastAsia"/>
          <w:color w:val="000000"/>
          <w:sz w:val="14"/>
          <w:lang w:val="pt-BR" w:eastAsia="zh-TW"/>
        </w:rPr>
        <w:t xml:space="preserve">       </w:t>
      </w:r>
      <w:r>
        <w:rPr>
          <w:color w:val="000000"/>
          <w:sz w:val="14"/>
          <w:lang w:val="pt-BR"/>
        </w:rPr>
        <w:t xml:space="preserve">    7E 30 30 38 33 20 31 0D    Logo Capture</w:t>
      </w:r>
    </w:p>
    <w:p w:rsidR="0053520F" w:rsidRDefault="0053520F" w:rsidP="0053520F">
      <w:pPr>
        <w:tabs>
          <w:tab w:val="left" w:pos="1134"/>
          <w:tab w:val="left" w:pos="2825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~XX88 0</w:t>
      </w:r>
      <w:r>
        <w:rPr>
          <w:color w:val="000000"/>
          <w:sz w:val="14"/>
          <w:szCs w:val="14"/>
        </w:rPr>
        <w:tab/>
        <w:t>7E 30 30 38 38 20 30 0D</w:t>
      </w:r>
      <w:r>
        <w:rPr>
          <w:color w:val="000000"/>
          <w:sz w:val="14"/>
          <w:szCs w:val="14"/>
        </w:rPr>
        <w:tab/>
        <w:t>Closed Captioning</w:t>
      </w:r>
      <w:r>
        <w:rPr>
          <w:color w:val="000000"/>
          <w:sz w:val="14"/>
          <w:szCs w:val="14"/>
        </w:rPr>
        <w:tab/>
        <w:t xml:space="preserve">Off </w:t>
      </w:r>
      <w:r>
        <w:rPr>
          <w:color w:val="000000"/>
          <w:sz w:val="14"/>
          <w:szCs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/>
        </w:rPr>
      </w:pPr>
      <w:r>
        <w:rPr>
          <w:color w:val="000000"/>
          <w:sz w:val="14"/>
          <w:szCs w:val="14"/>
          <w:lang w:val="pt-BR"/>
        </w:rPr>
        <w:t>~XX88 1</w:t>
      </w:r>
      <w:r>
        <w:rPr>
          <w:color w:val="000000"/>
          <w:sz w:val="14"/>
          <w:szCs w:val="14"/>
          <w:lang w:val="pt-BR"/>
        </w:rPr>
        <w:tab/>
        <w:t>7E 30 30 38 38 20 31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cc1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szCs w:val="14"/>
          <w:lang w:val="pt-BR"/>
        </w:rPr>
        <w:t>~XX88 2</w:t>
      </w:r>
      <w:r>
        <w:rPr>
          <w:color w:val="000000"/>
          <w:sz w:val="14"/>
          <w:szCs w:val="14"/>
          <w:lang w:val="pt-BR"/>
        </w:rPr>
        <w:tab/>
        <w:t>7E 30 30 38 38 20 32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cc2</w:t>
      </w:r>
    </w:p>
    <w:p w:rsidR="0053520F" w:rsidRDefault="0053520F" w:rsidP="0053520F">
      <w:pPr>
        <w:tabs>
          <w:tab w:val="left" w:pos="1134"/>
          <w:tab w:val="left" w:pos="3040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color w:val="000000"/>
          <w:sz w:val="14"/>
          <w:szCs w:val="14"/>
          <w:lang w:val="pt-BR"/>
        </w:rPr>
        <w:t>~XX8</w:t>
      </w:r>
      <w:r>
        <w:rPr>
          <w:rFonts w:hint="eastAsia"/>
          <w:color w:val="000000"/>
          <w:sz w:val="14"/>
          <w:szCs w:val="14"/>
          <w:lang w:val="pt-BR" w:eastAsia="zh-TW"/>
        </w:rPr>
        <w:t>7</w:t>
      </w:r>
      <w:r>
        <w:rPr>
          <w:color w:val="000000"/>
          <w:sz w:val="14"/>
          <w:szCs w:val="14"/>
          <w:lang w:val="pt-BR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>
        <w:rPr>
          <w:color w:val="000000"/>
          <w:sz w:val="14"/>
          <w:szCs w:val="14"/>
          <w:lang w:val="pt-BR"/>
        </w:rPr>
        <w:tab/>
        <w:t>7E 30 30 38 3</w:t>
      </w:r>
      <w:r>
        <w:rPr>
          <w:rFonts w:hint="eastAsia"/>
          <w:color w:val="000000"/>
          <w:sz w:val="14"/>
          <w:szCs w:val="14"/>
          <w:lang w:val="pt-BR" w:eastAsia="zh-TW"/>
        </w:rPr>
        <w:t>7</w:t>
      </w:r>
      <w:r>
        <w:rPr>
          <w:color w:val="000000"/>
          <w:sz w:val="14"/>
          <w:szCs w:val="14"/>
          <w:lang w:val="pt-BR"/>
        </w:rPr>
        <w:t xml:space="preserve"> 20 3</w:t>
      </w:r>
      <w:r>
        <w:rPr>
          <w:rFonts w:hint="eastAsia"/>
          <w:color w:val="000000"/>
          <w:sz w:val="14"/>
          <w:szCs w:val="14"/>
          <w:lang w:val="pt-BR" w:eastAsia="zh-TW"/>
        </w:rPr>
        <w:t>1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pt-BR"/>
        </w:rPr>
        <w:tab/>
      </w:r>
      <w:r>
        <w:rPr>
          <w:rFonts w:hint="eastAsia"/>
          <w:color w:val="000000"/>
          <w:sz w:val="14"/>
          <w:szCs w:val="14"/>
          <w:lang w:val="pt-BR" w:eastAsia="zh-TW"/>
        </w:rPr>
        <w:t>Network Status(Read only Return :Oka</w:t>
      </w:r>
      <w:r>
        <w:rPr>
          <w:color w:val="000000"/>
          <w:sz w:val="14"/>
          <w:szCs w:val="14"/>
          <w:lang w:val="pt-BR" w:eastAsia="zh-TW"/>
        </w:rPr>
        <w:t>, a=0</w:t>
      </w:r>
      <w:r>
        <w:rPr>
          <w:rFonts w:hint="eastAsia"/>
          <w:color w:val="000000"/>
          <w:sz w:val="14"/>
          <w:szCs w:val="14"/>
          <w:lang w:val="pt-BR" w:eastAsia="zh-TW"/>
        </w:rPr>
        <w:t>/1 Disconnected/ Connected.</w:t>
      </w:r>
    </w:p>
    <w:p w:rsidR="0053520F" w:rsidRPr="00106081" w:rsidRDefault="0053520F" w:rsidP="0053520F">
      <w:pPr>
        <w:tabs>
          <w:tab w:val="left" w:pos="1134"/>
          <w:tab w:val="left" w:pos="3040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szCs w:val="14"/>
          <w:lang w:val="pt-BR" w:eastAsia="zh-TW"/>
        </w:rPr>
      </w:pPr>
      <w:r>
        <w:rPr>
          <w:rFonts w:hint="eastAsia"/>
          <w:color w:val="000000"/>
          <w:sz w:val="14"/>
          <w:szCs w:val="14"/>
          <w:lang w:val="pt-BR" w:eastAsia="zh-TW"/>
        </w:rPr>
        <w:t xml:space="preserve">~XX87 3               </w:t>
      </w:r>
      <w:r>
        <w:rPr>
          <w:color w:val="000000"/>
          <w:sz w:val="14"/>
          <w:szCs w:val="14"/>
          <w:lang w:val="pt-BR"/>
        </w:rPr>
        <w:t>7E 30 30 38 3</w:t>
      </w:r>
      <w:r>
        <w:rPr>
          <w:rFonts w:hint="eastAsia"/>
          <w:color w:val="000000"/>
          <w:sz w:val="14"/>
          <w:szCs w:val="14"/>
          <w:lang w:val="pt-BR" w:eastAsia="zh-TW"/>
        </w:rPr>
        <w:t>7</w:t>
      </w:r>
      <w:r>
        <w:rPr>
          <w:color w:val="000000"/>
          <w:sz w:val="14"/>
          <w:szCs w:val="14"/>
          <w:lang w:val="pt-BR"/>
        </w:rPr>
        <w:t xml:space="preserve"> 20 3</w:t>
      </w:r>
      <w:r>
        <w:rPr>
          <w:rFonts w:hint="eastAsia"/>
          <w:color w:val="000000"/>
          <w:sz w:val="14"/>
          <w:szCs w:val="14"/>
          <w:lang w:val="pt-BR" w:eastAsia="zh-TW"/>
        </w:rPr>
        <w:t>3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pt-BR"/>
        </w:rPr>
        <w:tab/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IP Address(Read only) Return: </w:t>
      </w:r>
      <w:r>
        <w:rPr>
          <w:color w:val="000000"/>
          <w:sz w:val="14"/>
          <w:szCs w:val="14"/>
          <w:lang w:val="pt-BR" w:eastAsia="zh-TW"/>
        </w:rPr>
        <w:t>“</w:t>
      </w:r>
      <w:r>
        <w:rPr>
          <w:rFonts w:hint="eastAsia"/>
          <w:color w:val="000000"/>
          <w:sz w:val="14"/>
          <w:szCs w:val="14"/>
          <w:lang w:val="pt-BR" w:eastAsia="zh-TW"/>
        </w:rPr>
        <w:t>Okaaa_bbb_ccc_ddd</w:t>
      </w:r>
      <w:r>
        <w:rPr>
          <w:color w:val="000000"/>
          <w:sz w:val="14"/>
          <w:szCs w:val="14"/>
          <w:lang w:val="pt-BR" w:eastAsia="zh-TW"/>
        </w:rPr>
        <w:t>”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>
        <w:rPr>
          <w:rFonts w:hint="eastAsia"/>
          <w:color w:val="000000"/>
          <w:sz w:val="14"/>
          <w:szCs w:val="14"/>
          <w:lang w:val="pt-BR" w:eastAsia="zh-TW"/>
        </w:rPr>
        <w:t xml:space="preserve">~XX454 0/2    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 w:rsidRPr="007321F5">
        <w:rPr>
          <w:color w:val="000000"/>
          <w:sz w:val="14"/>
        </w:rPr>
        <w:t>7E 30 30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0</w:t>
      </w:r>
      <w:r>
        <w:rPr>
          <w:rFonts w:hint="eastAsia"/>
          <w:color w:val="000000"/>
          <w:sz w:val="14"/>
          <w:lang w:eastAsia="zh-TW"/>
        </w:rPr>
        <w:t>(32)</w:t>
      </w:r>
      <w:r w:rsidRPr="007321F5">
        <w:rPr>
          <w:color w:val="000000"/>
          <w:sz w:val="14"/>
        </w:rPr>
        <w:t xml:space="preserve"> 0D</w:t>
      </w:r>
      <w:r w:rsidRPr="007321F5">
        <w:rPr>
          <w:rFonts w:hint="eastAsia"/>
          <w:color w:val="000000"/>
          <w:sz w:val="14"/>
          <w:lang w:eastAsia="zh-TW"/>
        </w:rPr>
        <w:t xml:space="preserve"> Crestron      </w:t>
      </w:r>
      <w:r>
        <w:rPr>
          <w:rFonts w:hint="eastAsia"/>
          <w:color w:val="000000"/>
          <w:sz w:val="14"/>
          <w:lang w:eastAsia="zh-TW"/>
        </w:rPr>
        <w:t xml:space="preserve">                          </w:t>
      </w:r>
      <w:r w:rsidRPr="007321F5">
        <w:rPr>
          <w:rFonts w:hint="eastAsia"/>
          <w:color w:val="000000"/>
          <w:sz w:val="14"/>
          <w:lang w:eastAsia="zh-TW"/>
        </w:rPr>
        <w:t>Off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~XX454 1    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 w:rsidRPr="007321F5">
        <w:rPr>
          <w:color w:val="000000"/>
          <w:sz w:val="14"/>
        </w:rPr>
        <w:t>7E 30 30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1</w:t>
      </w:r>
      <w:r w:rsidRPr="007321F5">
        <w:rPr>
          <w:color w:val="000000"/>
          <w:sz w:val="14"/>
        </w:rPr>
        <w:t xml:space="preserve"> 0D</w:t>
      </w:r>
      <w:r w:rsidRPr="007321F5">
        <w:rPr>
          <w:rFonts w:hint="eastAsia"/>
          <w:color w:val="000000"/>
          <w:sz w:val="14"/>
          <w:lang w:eastAsia="zh-TW"/>
        </w:rPr>
        <w:t xml:space="preserve">                     </w:t>
      </w:r>
      <w:r>
        <w:rPr>
          <w:rFonts w:hint="eastAsia"/>
          <w:color w:val="000000"/>
          <w:sz w:val="14"/>
          <w:lang w:eastAsia="zh-TW"/>
        </w:rPr>
        <w:t xml:space="preserve">                                </w:t>
      </w:r>
      <w:r w:rsidRPr="007321F5">
        <w:rPr>
          <w:rFonts w:hint="eastAsia"/>
          <w:color w:val="000000"/>
          <w:sz w:val="14"/>
          <w:lang w:eastAsia="zh-TW"/>
        </w:rPr>
        <w:t>On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 w:rsidRPr="007321F5">
        <w:rPr>
          <w:rFonts w:hint="eastAsia"/>
          <w:color w:val="000000"/>
          <w:sz w:val="14"/>
          <w:szCs w:val="14"/>
          <w:lang w:val="pt-BR" w:eastAsia="zh-TW"/>
        </w:rPr>
        <w:t>~XX455 0</w:t>
      </w:r>
      <w:r>
        <w:rPr>
          <w:rFonts w:hint="eastAsia"/>
          <w:color w:val="000000"/>
          <w:sz w:val="14"/>
          <w:szCs w:val="14"/>
          <w:lang w:val="pt-BR" w:eastAsia="zh-TW"/>
        </w:rPr>
        <w:t>/2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 </w:t>
      </w:r>
      <w:r w:rsidRPr="007321F5">
        <w:rPr>
          <w:color w:val="000000"/>
          <w:sz w:val="14"/>
        </w:rPr>
        <w:t>7E 30 30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0</w:t>
      </w:r>
      <w:r>
        <w:rPr>
          <w:rFonts w:hint="eastAsia"/>
          <w:color w:val="000000"/>
          <w:sz w:val="14"/>
          <w:lang w:eastAsia="zh-TW"/>
        </w:rPr>
        <w:t>(32)</w:t>
      </w:r>
      <w:r w:rsidRPr="007321F5">
        <w:rPr>
          <w:color w:val="000000"/>
          <w:sz w:val="14"/>
        </w:rPr>
        <w:t xml:space="preserve"> 0D</w:t>
      </w:r>
      <w:r w:rsidRPr="007321F5">
        <w:rPr>
          <w:rFonts w:hint="eastAsia"/>
          <w:color w:val="000000"/>
          <w:sz w:val="14"/>
          <w:lang w:eastAsia="zh-TW"/>
        </w:rPr>
        <w:t xml:space="preserve">  Extron       </w:t>
      </w:r>
      <w:r>
        <w:rPr>
          <w:rFonts w:hint="eastAsia"/>
          <w:color w:val="000000"/>
          <w:sz w:val="14"/>
          <w:lang w:eastAsia="zh-TW"/>
        </w:rPr>
        <w:t xml:space="preserve">                            </w:t>
      </w:r>
      <w:r w:rsidRPr="007321F5">
        <w:rPr>
          <w:rFonts w:hint="eastAsia"/>
          <w:color w:val="000000"/>
          <w:sz w:val="14"/>
          <w:lang w:eastAsia="zh-TW"/>
        </w:rPr>
        <w:t>Off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~XX455 1    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 w:rsidRPr="007321F5">
        <w:rPr>
          <w:color w:val="000000"/>
          <w:sz w:val="14"/>
        </w:rPr>
        <w:t>7E 30 30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1</w:t>
      </w:r>
      <w:r w:rsidRPr="007321F5">
        <w:rPr>
          <w:color w:val="000000"/>
          <w:sz w:val="14"/>
        </w:rPr>
        <w:t xml:space="preserve"> 0D</w:t>
      </w:r>
      <w:r w:rsidRPr="007321F5">
        <w:rPr>
          <w:rFonts w:hint="eastAsia"/>
          <w:color w:val="000000"/>
          <w:sz w:val="14"/>
          <w:lang w:eastAsia="zh-TW"/>
        </w:rPr>
        <w:t xml:space="preserve">                   </w:t>
      </w:r>
      <w:r>
        <w:rPr>
          <w:rFonts w:hint="eastAsia"/>
          <w:color w:val="000000"/>
          <w:sz w:val="14"/>
          <w:lang w:eastAsia="zh-TW"/>
        </w:rPr>
        <w:t xml:space="preserve">                              </w:t>
      </w:r>
      <w:r w:rsidRPr="007321F5">
        <w:rPr>
          <w:rFonts w:hint="eastAsia"/>
          <w:color w:val="000000"/>
          <w:sz w:val="14"/>
          <w:lang w:eastAsia="zh-TW"/>
        </w:rPr>
        <w:t xml:space="preserve"> </w:t>
      </w:r>
      <w:r>
        <w:rPr>
          <w:rFonts w:hint="eastAsia"/>
          <w:color w:val="000000"/>
          <w:sz w:val="14"/>
          <w:lang w:eastAsia="zh-TW"/>
        </w:rPr>
        <w:t xml:space="preserve">    </w:t>
      </w:r>
      <w:r w:rsidRPr="007321F5">
        <w:rPr>
          <w:rFonts w:hint="eastAsia"/>
          <w:color w:val="000000"/>
          <w:sz w:val="14"/>
          <w:lang w:eastAsia="zh-TW"/>
        </w:rPr>
        <w:t>On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 w:rsidRPr="007321F5">
        <w:rPr>
          <w:rFonts w:hint="eastAsia"/>
          <w:color w:val="000000"/>
          <w:sz w:val="14"/>
          <w:szCs w:val="14"/>
          <w:lang w:val="pt-BR" w:eastAsia="zh-TW"/>
        </w:rPr>
        <w:t>~XX456 0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/2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 w:rsidRPr="007321F5">
        <w:rPr>
          <w:color w:val="000000"/>
          <w:sz w:val="14"/>
        </w:rPr>
        <w:t>7E 30 30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6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0</w:t>
      </w:r>
      <w:r>
        <w:rPr>
          <w:rFonts w:hint="eastAsia"/>
          <w:color w:val="000000"/>
          <w:sz w:val="14"/>
          <w:lang w:eastAsia="zh-TW"/>
        </w:rPr>
        <w:t>(32)</w:t>
      </w:r>
      <w:r w:rsidRPr="007321F5">
        <w:rPr>
          <w:color w:val="000000"/>
          <w:sz w:val="14"/>
        </w:rPr>
        <w:t xml:space="preserve"> 0D</w:t>
      </w:r>
      <w:r w:rsidRPr="007321F5">
        <w:rPr>
          <w:rFonts w:hint="eastAsia"/>
          <w:color w:val="000000"/>
          <w:sz w:val="14"/>
          <w:lang w:eastAsia="zh-TW"/>
        </w:rPr>
        <w:t xml:space="preserve">  PJLink        </w:t>
      </w:r>
      <w:r>
        <w:rPr>
          <w:rFonts w:hint="eastAsia"/>
          <w:color w:val="000000"/>
          <w:sz w:val="14"/>
          <w:lang w:eastAsia="zh-TW"/>
        </w:rPr>
        <w:t xml:space="preserve">                           </w:t>
      </w:r>
      <w:r w:rsidRPr="007321F5">
        <w:rPr>
          <w:rFonts w:hint="eastAsia"/>
          <w:color w:val="000000"/>
          <w:sz w:val="14"/>
          <w:lang w:eastAsia="zh-TW"/>
        </w:rPr>
        <w:t>Off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>
        <w:rPr>
          <w:rFonts w:hint="eastAsia"/>
          <w:color w:val="000000"/>
          <w:sz w:val="14"/>
          <w:szCs w:val="14"/>
          <w:lang w:val="pt-BR" w:eastAsia="zh-TW"/>
        </w:rPr>
        <w:t xml:space="preserve">~XX456 1             </w:t>
      </w:r>
      <w:r w:rsidRPr="007321F5">
        <w:rPr>
          <w:color w:val="000000"/>
          <w:sz w:val="14"/>
        </w:rPr>
        <w:t>7E 30 30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6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1</w:t>
      </w:r>
      <w:r w:rsidRPr="007321F5">
        <w:rPr>
          <w:color w:val="000000"/>
          <w:sz w:val="14"/>
        </w:rPr>
        <w:t xml:space="preserve"> 0D</w:t>
      </w:r>
      <w:r w:rsidRPr="007321F5">
        <w:rPr>
          <w:rFonts w:hint="eastAsia"/>
          <w:color w:val="000000"/>
          <w:sz w:val="14"/>
          <w:lang w:eastAsia="zh-TW"/>
        </w:rPr>
        <w:t xml:space="preserve">                    </w:t>
      </w:r>
      <w:r>
        <w:rPr>
          <w:rFonts w:hint="eastAsia"/>
          <w:color w:val="000000"/>
          <w:sz w:val="14"/>
          <w:lang w:eastAsia="zh-TW"/>
        </w:rPr>
        <w:t xml:space="preserve">                                  </w:t>
      </w:r>
      <w:r w:rsidRPr="007321F5">
        <w:rPr>
          <w:rFonts w:hint="eastAsia"/>
          <w:color w:val="000000"/>
          <w:sz w:val="14"/>
          <w:lang w:eastAsia="zh-TW"/>
        </w:rPr>
        <w:t>On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 w:rsidRPr="007321F5">
        <w:rPr>
          <w:rFonts w:hint="eastAsia"/>
          <w:color w:val="000000"/>
          <w:sz w:val="14"/>
          <w:szCs w:val="14"/>
          <w:lang w:val="pt-BR" w:eastAsia="zh-TW"/>
        </w:rPr>
        <w:t>~XX457 0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/2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  </w:t>
      </w:r>
      <w:r w:rsidRPr="007321F5">
        <w:rPr>
          <w:color w:val="000000"/>
          <w:sz w:val="14"/>
        </w:rPr>
        <w:t>7E 30 30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7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0</w:t>
      </w:r>
      <w:r>
        <w:rPr>
          <w:rFonts w:hint="eastAsia"/>
          <w:color w:val="000000"/>
          <w:sz w:val="14"/>
          <w:lang w:eastAsia="zh-TW"/>
        </w:rPr>
        <w:t>(32)</w:t>
      </w:r>
      <w:r w:rsidRPr="007321F5">
        <w:rPr>
          <w:color w:val="000000"/>
          <w:sz w:val="14"/>
        </w:rPr>
        <w:t xml:space="preserve"> 0D</w:t>
      </w:r>
      <w:r>
        <w:rPr>
          <w:rFonts w:hint="eastAsia"/>
          <w:color w:val="000000"/>
          <w:sz w:val="14"/>
          <w:lang w:eastAsia="zh-TW"/>
        </w:rPr>
        <w:t xml:space="preserve">  AMX Device Discovery       </w:t>
      </w:r>
      <w:r w:rsidRPr="007321F5">
        <w:rPr>
          <w:rFonts w:hint="eastAsia"/>
          <w:color w:val="000000"/>
          <w:sz w:val="14"/>
          <w:lang w:eastAsia="zh-TW"/>
        </w:rPr>
        <w:t xml:space="preserve"> Off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~XX457 1      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 </w:t>
      </w:r>
      <w:r w:rsidRPr="007321F5">
        <w:rPr>
          <w:color w:val="000000"/>
          <w:sz w:val="14"/>
        </w:rPr>
        <w:t>7E 30 30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7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1</w:t>
      </w:r>
      <w:r w:rsidRPr="007321F5">
        <w:rPr>
          <w:color w:val="000000"/>
          <w:sz w:val="14"/>
        </w:rPr>
        <w:t xml:space="preserve"> 0D</w:t>
      </w:r>
      <w:r w:rsidRPr="007321F5">
        <w:rPr>
          <w:rFonts w:hint="eastAsia"/>
          <w:color w:val="000000"/>
          <w:sz w:val="14"/>
          <w:lang w:eastAsia="zh-TW"/>
        </w:rPr>
        <w:t xml:space="preserve">                   </w:t>
      </w:r>
      <w:r>
        <w:rPr>
          <w:rFonts w:hint="eastAsia"/>
          <w:color w:val="000000"/>
          <w:sz w:val="14"/>
          <w:lang w:eastAsia="zh-TW"/>
        </w:rPr>
        <w:t xml:space="preserve">                                  </w:t>
      </w:r>
      <w:r w:rsidRPr="007321F5">
        <w:rPr>
          <w:rFonts w:hint="eastAsia"/>
          <w:color w:val="000000"/>
          <w:sz w:val="14"/>
          <w:lang w:eastAsia="zh-TW"/>
        </w:rPr>
        <w:t>On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 w:rsidRPr="007321F5">
        <w:rPr>
          <w:rFonts w:hint="eastAsia"/>
          <w:color w:val="000000"/>
          <w:sz w:val="14"/>
          <w:szCs w:val="14"/>
          <w:lang w:val="pt-BR" w:eastAsia="zh-TW"/>
        </w:rPr>
        <w:t>~XX458 0</w:t>
      </w:r>
      <w:r>
        <w:rPr>
          <w:rFonts w:hint="eastAsia"/>
          <w:color w:val="000000"/>
          <w:sz w:val="14"/>
          <w:szCs w:val="14"/>
          <w:lang w:val="pt-BR" w:eastAsia="zh-TW"/>
        </w:rPr>
        <w:t xml:space="preserve">/2        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</w:t>
      </w:r>
      <w:r w:rsidRPr="007321F5">
        <w:rPr>
          <w:color w:val="000000"/>
          <w:sz w:val="14"/>
        </w:rPr>
        <w:t>7E 30 30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8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0</w:t>
      </w:r>
      <w:r>
        <w:rPr>
          <w:rFonts w:hint="eastAsia"/>
          <w:color w:val="000000"/>
          <w:sz w:val="14"/>
          <w:lang w:eastAsia="zh-TW"/>
        </w:rPr>
        <w:t>(32)</w:t>
      </w:r>
      <w:r w:rsidRPr="007321F5">
        <w:rPr>
          <w:color w:val="000000"/>
          <w:sz w:val="14"/>
        </w:rPr>
        <w:t xml:space="preserve"> 0D</w:t>
      </w:r>
      <w:r w:rsidRPr="007321F5">
        <w:rPr>
          <w:rFonts w:hint="eastAsia"/>
          <w:color w:val="000000"/>
          <w:sz w:val="14"/>
          <w:lang w:eastAsia="zh-TW"/>
        </w:rPr>
        <w:t xml:space="preserve">  Telnet       </w:t>
      </w:r>
      <w:r>
        <w:rPr>
          <w:rFonts w:hint="eastAsia"/>
          <w:color w:val="000000"/>
          <w:sz w:val="14"/>
          <w:lang w:eastAsia="zh-TW"/>
        </w:rPr>
        <w:t xml:space="preserve">                           </w:t>
      </w:r>
      <w:r w:rsidRPr="007321F5">
        <w:rPr>
          <w:rFonts w:hint="eastAsia"/>
          <w:color w:val="000000"/>
          <w:sz w:val="14"/>
          <w:lang w:eastAsia="zh-TW"/>
        </w:rPr>
        <w:t xml:space="preserve"> Off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>
        <w:rPr>
          <w:rFonts w:hint="eastAsia"/>
          <w:color w:val="000000"/>
          <w:sz w:val="14"/>
          <w:szCs w:val="14"/>
          <w:lang w:val="pt-BR" w:eastAsia="zh-TW"/>
        </w:rPr>
        <w:t xml:space="preserve">~XX458 1             </w:t>
      </w:r>
      <w:r w:rsidRPr="007321F5">
        <w:rPr>
          <w:color w:val="000000"/>
          <w:sz w:val="14"/>
        </w:rPr>
        <w:t>7E 30 30 3</w:t>
      </w:r>
      <w:r w:rsidRPr="007321F5">
        <w:rPr>
          <w:rFonts w:hint="eastAsia"/>
          <w:color w:val="000000"/>
          <w:sz w:val="14"/>
          <w:lang w:eastAsia="zh-TW"/>
        </w:rPr>
        <w:t>4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8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1</w:t>
      </w:r>
      <w:r w:rsidRPr="007321F5">
        <w:rPr>
          <w:color w:val="000000"/>
          <w:sz w:val="14"/>
        </w:rPr>
        <w:t xml:space="preserve"> 0D</w:t>
      </w:r>
      <w:r w:rsidRPr="007321F5">
        <w:rPr>
          <w:rFonts w:hint="eastAsia"/>
          <w:color w:val="000000"/>
          <w:sz w:val="14"/>
          <w:lang w:eastAsia="zh-TW"/>
        </w:rPr>
        <w:t xml:space="preserve">                     </w:t>
      </w:r>
      <w:r>
        <w:rPr>
          <w:rFonts w:hint="eastAsia"/>
          <w:color w:val="000000"/>
          <w:sz w:val="14"/>
          <w:lang w:eastAsia="zh-TW"/>
        </w:rPr>
        <w:t xml:space="preserve">                               </w:t>
      </w:r>
      <w:r w:rsidRPr="007321F5">
        <w:rPr>
          <w:rFonts w:hint="eastAsia"/>
          <w:color w:val="000000"/>
          <w:sz w:val="14"/>
          <w:lang w:eastAsia="zh-TW"/>
        </w:rPr>
        <w:t>On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tabs>
          <w:tab w:val="left" w:pos="1145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39 1</w:t>
      </w:r>
      <w:r>
        <w:rPr>
          <w:color w:val="000000"/>
          <w:sz w:val="14"/>
          <w:lang w:val="pt-BR"/>
        </w:rPr>
        <w:tab/>
        <w:t>7E 30 30 3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9</w:t>
      </w:r>
      <w:r>
        <w:rPr>
          <w:color w:val="000000"/>
          <w:sz w:val="14"/>
          <w:lang w:val="pt-BR"/>
        </w:rPr>
        <w:t xml:space="preserve"> 20 31 0D</w:t>
      </w:r>
      <w:r>
        <w:rPr>
          <w:rFonts w:hint="eastAsia"/>
          <w:color w:val="000000"/>
          <w:sz w:val="14"/>
          <w:lang w:val="pt-BR" w:eastAsia="zh-TW"/>
        </w:rPr>
        <w:t xml:space="preserve">   Input Source                              HDMI1</w:t>
      </w:r>
    </w:p>
    <w:p w:rsidR="0053520F" w:rsidRDefault="0053520F" w:rsidP="0053520F">
      <w:pPr>
        <w:tabs>
          <w:tab w:val="left" w:pos="1145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39 7</w:t>
      </w:r>
      <w:r>
        <w:rPr>
          <w:color w:val="000000"/>
          <w:sz w:val="14"/>
          <w:lang w:val="pt-BR"/>
        </w:rPr>
        <w:tab/>
        <w:t>7E 30 30 3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9</w:t>
      </w:r>
      <w:r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7</w:t>
      </w:r>
      <w:r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                                                    HDMI2</w:t>
      </w:r>
    </w:p>
    <w:p w:rsidR="0053520F" w:rsidRDefault="0053520F" w:rsidP="0053520F">
      <w:pPr>
        <w:tabs>
          <w:tab w:val="left" w:pos="1145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39 5</w:t>
      </w:r>
      <w:r>
        <w:rPr>
          <w:color w:val="000000"/>
          <w:sz w:val="14"/>
          <w:lang w:val="pt-BR"/>
        </w:rPr>
        <w:tab/>
        <w:t>7E 30 30 3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9</w:t>
      </w:r>
      <w:r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5</w:t>
      </w:r>
      <w:r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                                                   VGA1</w:t>
      </w:r>
    </w:p>
    <w:p w:rsidR="0053520F" w:rsidRDefault="0053520F" w:rsidP="0053520F">
      <w:pPr>
        <w:tabs>
          <w:tab w:val="left" w:pos="1145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39 6</w:t>
      </w:r>
      <w:r>
        <w:rPr>
          <w:color w:val="000000"/>
          <w:sz w:val="14"/>
          <w:lang w:val="pt-BR"/>
        </w:rPr>
        <w:tab/>
        <w:t>7E 30 30 3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9</w:t>
      </w:r>
      <w:r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6</w:t>
      </w:r>
      <w:r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                                                   VGA2</w:t>
      </w:r>
    </w:p>
    <w:p w:rsidR="0053520F" w:rsidRPr="00307004" w:rsidRDefault="0053520F" w:rsidP="0053520F">
      <w:pPr>
        <w:tabs>
          <w:tab w:val="left" w:pos="1145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val="pt-BR" w:eastAsia="zh-TW"/>
        </w:rPr>
      </w:pPr>
      <w:r>
        <w:rPr>
          <w:color w:val="000000"/>
          <w:sz w:val="14"/>
          <w:lang w:val="pt-BR"/>
        </w:rPr>
        <w:t>~XX</w:t>
      </w:r>
      <w:r>
        <w:rPr>
          <w:rFonts w:hint="eastAsia"/>
          <w:color w:val="000000"/>
          <w:sz w:val="14"/>
          <w:lang w:val="pt-BR" w:eastAsia="zh-TW"/>
        </w:rPr>
        <w:t>39 10</w:t>
      </w:r>
      <w:r>
        <w:rPr>
          <w:color w:val="000000"/>
          <w:sz w:val="14"/>
          <w:lang w:val="pt-BR"/>
        </w:rPr>
        <w:tab/>
        <w:t>7E 30 30 3</w:t>
      </w:r>
      <w:r>
        <w:rPr>
          <w:rFonts w:hint="eastAsia"/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3</w:t>
      </w:r>
      <w:r>
        <w:rPr>
          <w:rFonts w:hint="eastAsia"/>
          <w:color w:val="000000"/>
          <w:sz w:val="14"/>
          <w:lang w:val="pt-BR" w:eastAsia="zh-TW"/>
        </w:rPr>
        <w:t>9</w:t>
      </w:r>
      <w:r>
        <w:rPr>
          <w:color w:val="000000"/>
          <w:sz w:val="14"/>
          <w:lang w:val="pt-BR"/>
        </w:rPr>
        <w:t xml:space="preserve"> 20 3</w:t>
      </w:r>
      <w:r>
        <w:rPr>
          <w:rFonts w:hint="eastAsia"/>
          <w:color w:val="000000"/>
          <w:sz w:val="14"/>
          <w:lang w:val="pt-BR" w:eastAsia="zh-TW"/>
        </w:rPr>
        <w:t>1 30</w:t>
      </w:r>
      <w:r>
        <w:rPr>
          <w:color w:val="000000"/>
          <w:sz w:val="14"/>
          <w:lang w:val="pt-BR"/>
        </w:rPr>
        <w:t xml:space="preserve"> 0D</w:t>
      </w:r>
      <w:r>
        <w:rPr>
          <w:rFonts w:hint="eastAsia"/>
          <w:color w:val="000000"/>
          <w:sz w:val="14"/>
          <w:lang w:val="pt-BR" w:eastAsia="zh-TW"/>
        </w:rPr>
        <w:t xml:space="preserve">                                               Video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026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~XX100 1</w:t>
      </w:r>
      <w:r>
        <w:rPr>
          <w:sz w:val="14"/>
        </w:rPr>
        <w:tab/>
        <w:t>7E 30 30 31 30 30 20 31 0D</w:t>
      </w:r>
      <w:r>
        <w:rPr>
          <w:sz w:val="14"/>
        </w:rPr>
        <w:tab/>
        <w:t>Source Lock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~XX100 0</w:t>
      </w:r>
      <w:r>
        <w:rPr>
          <w:sz w:val="14"/>
        </w:rPr>
        <w:tab/>
        <w:t>7E 30 30 31 30 30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~XX101 1</w:t>
      </w:r>
      <w:r>
        <w:rPr>
          <w:sz w:val="14"/>
        </w:rPr>
        <w:tab/>
        <w:t>7E 30 30 31 30 31 20 31 0D</w:t>
      </w:r>
      <w:r>
        <w:rPr>
          <w:sz w:val="14"/>
        </w:rPr>
        <w:tab/>
        <w:t>High Altitude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~XX101 0</w:t>
      </w:r>
      <w:r>
        <w:rPr>
          <w:sz w:val="14"/>
        </w:rPr>
        <w:tab/>
        <w:t>7E 30 30 31 30 31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  <w:r>
        <w:rPr>
          <w:sz w:val="14"/>
        </w:rPr>
        <w:tab/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~XX102 1</w:t>
      </w:r>
      <w:r>
        <w:rPr>
          <w:sz w:val="14"/>
        </w:rPr>
        <w:tab/>
        <w:t>7E 30 30 31 30 32 20 31 0D</w:t>
      </w:r>
      <w:r>
        <w:rPr>
          <w:sz w:val="14"/>
        </w:rPr>
        <w:tab/>
        <w:t>Information Hide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~XX102 0</w:t>
      </w:r>
      <w:r>
        <w:rPr>
          <w:sz w:val="14"/>
        </w:rPr>
        <w:tab/>
        <w:t>7E 30 30 31 30 32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  <w:r>
        <w:rPr>
          <w:sz w:val="14"/>
        </w:rPr>
        <w:tab/>
        <w:t xml:space="preserve"> </w:t>
      </w:r>
    </w:p>
    <w:p w:rsidR="0053520F" w:rsidRDefault="0053520F" w:rsidP="0053520F">
      <w:pPr>
        <w:snapToGrid w:val="0"/>
        <w:rPr>
          <w:sz w:val="14"/>
        </w:rPr>
      </w:pPr>
      <w:r>
        <w:rPr>
          <w:sz w:val="14"/>
        </w:rPr>
        <w:t>~XX103 1       </w:t>
      </w:r>
      <w:r>
        <w:rPr>
          <w:rFonts w:hint="eastAsia"/>
          <w:sz w:val="14"/>
          <w:lang w:eastAsia="zh-TW"/>
        </w:rPr>
        <w:t xml:space="preserve">   </w:t>
      </w:r>
      <w:r>
        <w:rPr>
          <w:sz w:val="14"/>
        </w:rPr>
        <w:t xml:space="preserve">   </w:t>
      </w:r>
      <w:r>
        <w:rPr>
          <w:rFonts w:hint="eastAsia"/>
          <w:sz w:val="14"/>
          <w:lang w:eastAsia="zh-TW"/>
        </w:rPr>
        <w:t xml:space="preserve"> </w:t>
      </w:r>
      <w:r>
        <w:rPr>
          <w:sz w:val="14"/>
        </w:rPr>
        <w:t>7E 30 30 31 30 33 20 31 0D</w:t>
      </w:r>
      <w:proofErr w:type="gramStart"/>
      <w:r>
        <w:rPr>
          <w:sz w:val="14"/>
        </w:rPr>
        <w:t>  Keypad</w:t>
      </w:r>
      <w:proofErr w:type="gramEnd"/>
      <w:r>
        <w:rPr>
          <w:sz w:val="14"/>
        </w:rPr>
        <w:t xml:space="preserve"> Lock                  </w:t>
      </w:r>
      <w:r>
        <w:rPr>
          <w:rFonts w:hint="eastAsia"/>
          <w:sz w:val="14"/>
          <w:lang w:eastAsia="zh-TW"/>
        </w:rPr>
        <w:t xml:space="preserve">         </w:t>
      </w:r>
      <w:r>
        <w:rPr>
          <w:sz w:val="14"/>
        </w:rPr>
        <w:t xml:space="preserve">   On                           </w:t>
      </w:r>
    </w:p>
    <w:p w:rsidR="0053520F" w:rsidRDefault="0053520F" w:rsidP="0053520F">
      <w:pPr>
        <w:snapToGrid w:val="0"/>
        <w:rPr>
          <w:sz w:val="14"/>
          <w:lang w:eastAsia="zh-TW"/>
        </w:rPr>
      </w:pPr>
      <w:r>
        <w:rPr>
          <w:sz w:val="14"/>
        </w:rPr>
        <w:t xml:space="preserve">~XX103 0        </w:t>
      </w:r>
      <w:r>
        <w:rPr>
          <w:rFonts w:hint="eastAsia"/>
          <w:sz w:val="14"/>
          <w:lang w:eastAsia="zh-TW"/>
        </w:rPr>
        <w:t xml:space="preserve"> </w:t>
      </w:r>
      <w:r>
        <w:rPr>
          <w:sz w:val="14"/>
        </w:rPr>
        <w:t xml:space="preserve"> </w:t>
      </w:r>
      <w:r>
        <w:rPr>
          <w:rFonts w:hint="eastAsia"/>
          <w:sz w:val="14"/>
          <w:lang w:eastAsia="zh-TW"/>
        </w:rPr>
        <w:t xml:space="preserve">   </w:t>
      </w:r>
      <w:r>
        <w:rPr>
          <w:sz w:val="14"/>
        </w:rPr>
        <w:t xml:space="preserve"> 7E 30 30 31 30 33 20 30 0D                              </w:t>
      </w:r>
      <w:r>
        <w:rPr>
          <w:rFonts w:hint="eastAsia"/>
          <w:sz w:val="14"/>
          <w:lang w:eastAsia="zh-TW"/>
        </w:rPr>
        <w:t xml:space="preserve">                     </w:t>
      </w:r>
      <w:r>
        <w:rPr>
          <w:sz w:val="14"/>
        </w:rPr>
        <w:t xml:space="preserve"> Off (0/2 for backward compatible)      </w:t>
      </w:r>
    </w:p>
    <w:p w:rsidR="0053520F" w:rsidRPr="00DC1948" w:rsidRDefault="0053520F" w:rsidP="0053520F">
      <w:pPr>
        <w:snapToGrid w:val="0"/>
        <w:rPr>
          <w:sz w:val="14"/>
          <w:lang w:eastAsia="zh-TW"/>
        </w:rPr>
      </w:pPr>
      <w:r w:rsidRPr="00DC1948">
        <w:rPr>
          <w:sz w:val="14"/>
          <w:lang w:eastAsia="zh-TW"/>
        </w:rPr>
        <w:t xml:space="preserve">~XX195 </w:t>
      </w:r>
      <w:r w:rsidRPr="00DC1948">
        <w:rPr>
          <w:rFonts w:hint="eastAsia"/>
          <w:sz w:val="14"/>
          <w:lang w:eastAsia="zh-TW"/>
        </w:rPr>
        <w:t xml:space="preserve">0              </w:t>
      </w:r>
      <w:r w:rsidRPr="00DC1948">
        <w:rPr>
          <w:sz w:val="14"/>
        </w:rPr>
        <w:t>7E 30 30 31 3</w:t>
      </w:r>
      <w:r w:rsidRPr="00DC1948">
        <w:rPr>
          <w:rFonts w:hint="eastAsia"/>
          <w:sz w:val="14"/>
          <w:lang w:eastAsia="zh-TW"/>
        </w:rPr>
        <w:t>9</w:t>
      </w:r>
      <w:r w:rsidRPr="00DC1948">
        <w:rPr>
          <w:sz w:val="14"/>
        </w:rPr>
        <w:t xml:space="preserve"> 3</w:t>
      </w:r>
      <w:r w:rsidRPr="00DC1948">
        <w:rPr>
          <w:rFonts w:hint="eastAsia"/>
          <w:sz w:val="14"/>
          <w:lang w:eastAsia="zh-TW"/>
        </w:rPr>
        <w:t>5</w:t>
      </w:r>
      <w:r w:rsidRPr="00DC1948">
        <w:rPr>
          <w:sz w:val="14"/>
        </w:rPr>
        <w:t xml:space="preserve"> 20 30 </w:t>
      </w:r>
      <w:proofErr w:type="gramStart"/>
      <w:r w:rsidRPr="00DC1948">
        <w:rPr>
          <w:sz w:val="14"/>
        </w:rPr>
        <w:t>0D</w:t>
      </w:r>
      <w:r w:rsidRPr="00DC1948">
        <w:rPr>
          <w:rFonts w:hint="eastAsia"/>
          <w:sz w:val="14"/>
          <w:lang w:eastAsia="zh-TW"/>
        </w:rPr>
        <w:t xml:space="preserve">  Test</w:t>
      </w:r>
      <w:proofErr w:type="gramEnd"/>
      <w:r w:rsidRPr="00DC1948">
        <w:rPr>
          <w:rFonts w:hint="eastAsia"/>
          <w:sz w:val="14"/>
          <w:lang w:eastAsia="zh-TW"/>
        </w:rPr>
        <w:t xml:space="preserve"> Pattern                        None</w:t>
      </w:r>
    </w:p>
    <w:p w:rsidR="0053520F" w:rsidRPr="00DC1948" w:rsidRDefault="0053520F" w:rsidP="0053520F">
      <w:pPr>
        <w:snapToGrid w:val="0"/>
        <w:rPr>
          <w:sz w:val="14"/>
          <w:lang w:eastAsia="zh-TW"/>
        </w:rPr>
      </w:pPr>
      <w:r w:rsidRPr="00DC1948">
        <w:rPr>
          <w:sz w:val="14"/>
          <w:lang w:eastAsia="zh-TW"/>
        </w:rPr>
        <w:t xml:space="preserve">~XX195 </w:t>
      </w:r>
      <w:r w:rsidRPr="00DC1948">
        <w:rPr>
          <w:rFonts w:hint="eastAsia"/>
          <w:sz w:val="14"/>
          <w:lang w:eastAsia="zh-TW"/>
        </w:rPr>
        <w:t xml:space="preserve">1              </w:t>
      </w:r>
      <w:r w:rsidRPr="00DC1948">
        <w:rPr>
          <w:sz w:val="14"/>
        </w:rPr>
        <w:t>7E 30 30 31 3</w:t>
      </w:r>
      <w:r w:rsidRPr="00DC1948">
        <w:rPr>
          <w:rFonts w:hint="eastAsia"/>
          <w:sz w:val="14"/>
          <w:lang w:eastAsia="zh-TW"/>
        </w:rPr>
        <w:t>9</w:t>
      </w:r>
      <w:r w:rsidRPr="00DC1948">
        <w:rPr>
          <w:sz w:val="14"/>
        </w:rPr>
        <w:t xml:space="preserve"> 3</w:t>
      </w:r>
      <w:r w:rsidRPr="00DC1948">
        <w:rPr>
          <w:rFonts w:hint="eastAsia"/>
          <w:sz w:val="14"/>
          <w:lang w:eastAsia="zh-TW"/>
        </w:rPr>
        <w:t>5</w:t>
      </w:r>
      <w:r w:rsidRPr="00DC1948">
        <w:rPr>
          <w:sz w:val="14"/>
        </w:rPr>
        <w:t xml:space="preserve"> 20 3</w:t>
      </w:r>
      <w:r w:rsidRPr="00DC1948">
        <w:rPr>
          <w:rFonts w:hint="eastAsia"/>
          <w:sz w:val="14"/>
          <w:lang w:eastAsia="zh-TW"/>
        </w:rPr>
        <w:t>1</w:t>
      </w:r>
      <w:r w:rsidRPr="00DC1948">
        <w:rPr>
          <w:sz w:val="14"/>
        </w:rPr>
        <w:t xml:space="preserve"> 0</w:t>
      </w:r>
      <w:r w:rsidRPr="00DC1948">
        <w:rPr>
          <w:rFonts w:hint="eastAsia"/>
          <w:sz w:val="14"/>
          <w:lang w:eastAsia="zh-TW"/>
        </w:rPr>
        <w:t xml:space="preserve">D                                             </w:t>
      </w:r>
      <w:proofErr w:type="gramStart"/>
      <w:r w:rsidRPr="00DC1948">
        <w:rPr>
          <w:rFonts w:hint="eastAsia"/>
          <w:sz w:val="14"/>
          <w:lang w:eastAsia="zh-TW"/>
        </w:rPr>
        <w:t>Grid(</w:t>
      </w:r>
      <w:proofErr w:type="gramEnd"/>
      <w:r w:rsidRPr="00DC1948">
        <w:rPr>
          <w:rFonts w:hint="eastAsia"/>
          <w:sz w:val="14"/>
          <w:lang w:eastAsia="zh-TW"/>
        </w:rPr>
        <w:t>White)</w:t>
      </w:r>
    </w:p>
    <w:p w:rsidR="0053520F" w:rsidRPr="00DC1948" w:rsidRDefault="0053520F" w:rsidP="0053520F">
      <w:pPr>
        <w:snapToGrid w:val="0"/>
        <w:rPr>
          <w:sz w:val="14"/>
          <w:lang w:eastAsia="zh-TW"/>
        </w:rPr>
      </w:pPr>
      <w:r w:rsidRPr="00DC1948">
        <w:rPr>
          <w:sz w:val="14"/>
          <w:lang w:eastAsia="zh-TW"/>
        </w:rPr>
        <w:t xml:space="preserve">~XX195 </w:t>
      </w:r>
      <w:r w:rsidRPr="00DC1948">
        <w:rPr>
          <w:rFonts w:hint="eastAsia"/>
          <w:sz w:val="14"/>
          <w:lang w:eastAsia="zh-TW"/>
        </w:rPr>
        <w:t xml:space="preserve">3              </w:t>
      </w:r>
      <w:r w:rsidRPr="00DC1948">
        <w:rPr>
          <w:sz w:val="14"/>
        </w:rPr>
        <w:t>7E 30 30 31 3</w:t>
      </w:r>
      <w:r w:rsidRPr="00DC1948">
        <w:rPr>
          <w:rFonts w:hint="eastAsia"/>
          <w:sz w:val="14"/>
          <w:lang w:eastAsia="zh-TW"/>
        </w:rPr>
        <w:t>9</w:t>
      </w:r>
      <w:r w:rsidRPr="00DC1948">
        <w:rPr>
          <w:sz w:val="14"/>
        </w:rPr>
        <w:t xml:space="preserve"> 3</w:t>
      </w:r>
      <w:r w:rsidRPr="00DC1948">
        <w:rPr>
          <w:rFonts w:hint="eastAsia"/>
          <w:sz w:val="14"/>
          <w:lang w:eastAsia="zh-TW"/>
        </w:rPr>
        <w:t>5</w:t>
      </w:r>
      <w:r w:rsidRPr="00DC1948">
        <w:rPr>
          <w:sz w:val="14"/>
        </w:rPr>
        <w:t xml:space="preserve"> 20 3</w:t>
      </w:r>
      <w:r w:rsidRPr="00DC1948">
        <w:rPr>
          <w:rFonts w:hint="eastAsia"/>
          <w:sz w:val="14"/>
          <w:lang w:eastAsia="zh-TW"/>
        </w:rPr>
        <w:t>3</w:t>
      </w:r>
      <w:r w:rsidRPr="00DC1948">
        <w:rPr>
          <w:sz w:val="14"/>
        </w:rPr>
        <w:t xml:space="preserve"> 0</w:t>
      </w:r>
      <w:r w:rsidRPr="00DC1948">
        <w:rPr>
          <w:rFonts w:hint="eastAsia"/>
          <w:sz w:val="14"/>
          <w:lang w:eastAsia="zh-TW"/>
        </w:rPr>
        <w:t xml:space="preserve">D                                             </w:t>
      </w:r>
      <w:proofErr w:type="gramStart"/>
      <w:r w:rsidRPr="00DC1948">
        <w:rPr>
          <w:rFonts w:hint="eastAsia"/>
          <w:sz w:val="14"/>
          <w:lang w:eastAsia="zh-TW"/>
        </w:rPr>
        <w:t>Grid(</w:t>
      </w:r>
      <w:proofErr w:type="gramEnd"/>
      <w:r w:rsidRPr="00DC1948">
        <w:rPr>
          <w:rFonts w:hint="eastAsia"/>
          <w:sz w:val="14"/>
          <w:lang w:eastAsia="zh-TW"/>
        </w:rPr>
        <w:t>Green)</w:t>
      </w:r>
    </w:p>
    <w:p w:rsidR="0053520F" w:rsidRPr="00311A72" w:rsidRDefault="0053520F" w:rsidP="0053520F">
      <w:pPr>
        <w:snapToGrid w:val="0"/>
        <w:rPr>
          <w:sz w:val="14"/>
          <w:lang w:eastAsia="zh-TW"/>
        </w:rPr>
      </w:pPr>
      <w:r w:rsidRPr="00DC1948">
        <w:rPr>
          <w:sz w:val="14"/>
          <w:lang w:eastAsia="zh-TW"/>
        </w:rPr>
        <w:t xml:space="preserve">~XX195 </w:t>
      </w:r>
      <w:r w:rsidRPr="00DC1948">
        <w:rPr>
          <w:rFonts w:hint="eastAsia"/>
          <w:sz w:val="14"/>
          <w:lang w:eastAsia="zh-TW"/>
        </w:rPr>
        <w:t xml:space="preserve">4              </w:t>
      </w:r>
      <w:r w:rsidRPr="00DC1948">
        <w:rPr>
          <w:sz w:val="14"/>
        </w:rPr>
        <w:t>7E 30 30 31 3</w:t>
      </w:r>
      <w:r w:rsidRPr="00DC1948">
        <w:rPr>
          <w:rFonts w:hint="eastAsia"/>
          <w:sz w:val="14"/>
          <w:lang w:eastAsia="zh-TW"/>
        </w:rPr>
        <w:t>9</w:t>
      </w:r>
      <w:r w:rsidRPr="00DC1948">
        <w:rPr>
          <w:sz w:val="14"/>
        </w:rPr>
        <w:t xml:space="preserve"> 3</w:t>
      </w:r>
      <w:r w:rsidRPr="00DC1948">
        <w:rPr>
          <w:rFonts w:hint="eastAsia"/>
          <w:sz w:val="14"/>
          <w:lang w:eastAsia="zh-TW"/>
        </w:rPr>
        <w:t>5</w:t>
      </w:r>
      <w:r w:rsidRPr="00DC1948">
        <w:rPr>
          <w:sz w:val="14"/>
        </w:rPr>
        <w:t xml:space="preserve"> 20 3</w:t>
      </w:r>
      <w:r w:rsidRPr="00DC1948">
        <w:rPr>
          <w:rFonts w:hint="eastAsia"/>
          <w:sz w:val="14"/>
          <w:lang w:eastAsia="zh-TW"/>
        </w:rPr>
        <w:t>4</w:t>
      </w:r>
      <w:r w:rsidRPr="00DC1948">
        <w:rPr>
          <w:sz w:val="14"/>
        </w:rPr>
        <w:t xml:space="preserve"> 0</w:t>
      </w:r>
      <w:r w:rsidRPr="00DC1948">
        <w:rPr>
          <w:rFonts w:hint="eastAsia"/>
          <w:sz w:val="14"/>
          <w:lang w:eastAsia="zh-TW"/>
        </w:rPr>
        <w:t xml:space="preserve">D                                            </w:t>
      </w:r>
      <w:proofErr w:type="gramStart"/>
      <w:r w:rsidRPr="00DC1948">
        <w:rPr>
          <w:rFonts w:hint="eastAsia"/>
          <w:sz w:val="14"/>
          <w:lang w:eastAsia="zh-TW"/>
        </w:rPr>
        <w:t>Grid(</w:t>
      </w:r>
      <w:proofErr w:type="gramEnd"/>
      <w:r w:rsidRPr="00DC1948">
        <w:rPr>
          <w:sz w:val="14"/>
          <w:lang w:eastAsia="zh-TW"/>
        </w:rPr>
        <w:t>Magenta</w:t>
      </w:r>
      <w:r w:rsidRPr="00DC1948">
        <w:rPr>
          <w:rFonts w:hint="eastAsia"/>
          <w:sz w:val="14"/>
          <w:lang w:eastAsia="zh-TW"/>
        </w:rPr>
        <w:t>)</w:t>
      </w:r>
    </w:p>
    <w:p w:rsidR="0053520F" w:rsidRPr="007321F5" w:rsidRDefault="0053520F" w:rsidP="0053520F">
      <w:pPr>
        <w:snapToGrid w:val="0"/>
        <w:rPr>
          <w:color w:val="000000"/>
          <w:sz w:val="14"/>
          <w:lang w:eastAsia="zh-TW"/>
        </w:rPr>
      </w:pPr>
      <w:r w:rsidRPr="007321F5">
        <w:rPr>
          <w:color w:val="000000"/>
          <w:sz w:val="14"/>
          <w:lang w:eastAsia="zh-TW"/>
        </w:rPr>
        <w:t xml:space="preserve">~XX195 </w:t>
      </w:r>
      <w:r>
        <w:rPr>
          <w:rFonts w:hint="eastAsia"/>
          <w:color w:val="000000"/>
          <w:sz w:val="14"/>
          <w:lang w:eastAsia="zh-TW"/>
        </w:rPr>
        <w:t xml:space="preserve">2  </w:t>
      </w:r>
      <w:r w:rsidRPr="007321F5">
        <w:rPr>
          <w:rFonts w:hint="eastAsia"/>
          <w:color w:val="000000"/>
          <w:sz w:val="14"/>
          <w:lang w:eastAsia="zh-TW"/>
        </w:rPr>
        <w:t xml:space="preserve">      </w:t>
      </w:r>
      <w:r w:rsidRPr="007321F5">
        <w:rPr>
          <w:color w:val="000000"/>
          <w:sz w:val="14"/>
        </w:rPr>
        <w:t>7E 30 30 31 3</w:t>
      </w:r>
      <w:r w:rsidRPr="007321F5">
        <w:rPr>
          <w:rFonts w:hint="eastAsia"/>
          <w:color w:val="000000"/>
          <w:sz w:val="14"/>
          <w:lang w:eastAsia="zh-TW"/>
        </w:rPr>
        <w:t>9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5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2</w:t>
      </w:r>
      <w:r w:rsidRPr="007321F5">
        <w:rPr>
          <w:color w:val="000000"/>
          <w:sz w:val="14"/>
        </w:rPr>
        <w:t xml:space="preserve"> 0</w:t>
      </w:r>
      <w:r w:rsidRPr="007321F5">
        <w:rPr>
          <w:rFonts w:hint="eastAsia"/>
          <w:color w:val="000000"/>
          <w:sz w:val="14"/>
          <w:lang w:eastAsia="zh-TW"/>
        </w:rPr>
        <w:t xml:space="preserve">D                      </w:t>
      </w:r>
      <w:r>
        <w:rPr>
          <w:rFonts w:hint="eastAsia"/>
          <w:color w:val="000000"/>
          <w:sz w:val="14"/>
          <w:lang w:eastAsia="zh-TW"/>
        </w:rPr>
        <w:t xml:space="preserve">                            White</w:t>
      </w:r>
    </w:p>
    <w:p w:rsidR="0053520F" w:rsidRPr="007321F5" w:rsidRDefault="0053520F" w:rsidP="0053520F">
      <w:pPr>
        <w:snapToGrid w:val="0"/>
        <w:rPr>
          <w:color w:val="000000"/>
          <w:sz w:val="14"/>
          <w:lang w:eastAsia="zh-TW"/>
        </w:rPr>
      </w:pPr>
      <w:r w:rsidRPr="007321F5">
        <w:rPr>
          <w:rFonts w:hint="eastAsia"/>
          <w:color w:val="000000"/>
          <w:sz w:val="14"/>
          <w:lang w:eastAsia="zh-TW"/>
        </w:rPr>
        <w:t xml:space="preserve">~XX192 0 </w:t>
      </w:r>
      <w:r>
        <w:rPr>
          <w:rFonts w:hint="eastAsia"/>
          <w:color w:val="000000"/>
          <w:sz w:val="14"/>
          <w:lang w:eastAsia="zh-TW"/>
        </w:rPr>
        <w:t xml:space="preserve">       </w:t>
      </w:r>
      <w:r w:rsidRPr="007321F5">
        <w:rPr>
          <w:color w:val="000000"/>
          <w:sz w:val="14"/>
        </w:rPr>
        <w:t>7E 30 30 31 3</w:t>
      </w:r>
      <w:r w:rsidRPr="007321F5">
        <w:rPr>
          <w:rFonts w:hint="eastAsia"/>
          <w:color w:val="000000"/>
          <w:sz w:val="14"/>
          <w:lang w:eastAsia="zh-TW"/>
        </w:rPr>
        <w:t>9</w:t>
      </w:r>
      <w:r w:rsidRPr="007321F5">
        <w:rPr>
          <w:color w:val="000000"/>
          <w:sz w:val="14"/>
        </w:rPr>
        <w:t xml:space="preserve"> 3</w:t>
      </w:r>
      <w:r w:rsidRPr="007321F5">
        <w:rPr>
          <w:rFonts w:hint="eastAsia"/>
          <w:color w:val="000000"/>
          <w:sz w:val="14"/>
          <w:lang w:eastAsia="zh-TW"/>
        </w:rPr>
        <w:t>2</w:t>
      </w:r>
      <w:r w:rsidRPr="007321F5">
        <w:rPr>
          <w:color w:val="000000"/>
          <w:sz w:val="14"/>
        </w:rPr>
        <w:t xml:space="preserve"> 20 3</w:t>
      </w:r>
      <w:r w:rsidRPr="007321F5">
        <w:rPr>
          <w:rFonts w:hint="eastAsia"/>
          <w:color w:val="000000"/>
          <w:sz w:val="14"/>
          <w:lang w:eastAsia="zh-TW"/>
        </w:rPr>
        <w:t>0</w:t>
      </w:r>
      <w:r w:rsidRPr="007321F5">
        <w:rPr>
          <w:color w:val="000000"/>
          <w:sz w:val="14"/>
        </w:rPr>
        <w:t xml:space="preserve"> 0</w:t>
      </w:r>
      <w:r w:rsidRPr="007321F5">
        <w:rPr>
          <w:rFonts w:hint="eastAsia"/>
          <w:color w:val="000000"/>
          <w:sz w:val="14"/>
          <w:lang w:eastAsia="zh-TW"/>
        </w:rPr>
        <w:t xml:space="preserve">D  </w:t>
      </w:r>
      <w:r>
        <w:rPr>
          <w:rFonts w:hint="eastAsia"/>
          <w:color w:val="000000"/>
          <w:sz w:val="14"/>
          <w:lang w:eastAsia="zh-TW"/>
        </w:rPr>
        <w:t xml:space="preserve">      </w:t>
      </w:r>
      <w:r w:rsidRPr="007321F5">
        <w:rPr>
          <w:rFonts w:hint="eastAsia"/>
          <w:color w:val="000000"/>
          <w:sz w:val="14"/>
          <w:lang w:eastAsia="zh-TW"/>
        </w:rPr>
        <w:t>12V Trig</w:t>
      </w:r>
      <w:r>
        <w:rPr>
          <w:rFonts w:hint="eastAsia"/>
          <w:color w:val="000000"/>
          <w:sz w:val="14"/>
          <w:lang w:eastAsia="zh-TW"/>
        </w:rPr>
        <w:t xml:space="preserve">ger                          </w:t>
      </w:r>
      <w:r w:rsidRPr="007321F5">
        <w:rPr>
          <w:rFonts w:hint="eastAsia"/>
          <w:color w:val="000000"/>
          <w:sz w:val="14"/>
          <w:lang w:eastAsia="zh-TW"/>
        </w:rPr>
        <w:t>Off</w:t>
      </w:r>
    </w:p>
    <w:p w:rsidR="0053520F" w:rsidRPr="005A495A" w:rsidRDefault="0053520F" w:rsidP="0053520F">
      <w:pPr>
        <w:snapToGrid w:val="0"/>
        <w:rPr>
          <w:sz w:val="14"/>
          <w:lang w:eastAsia="zh-TW"/>
        </w:rPr>
      </w:pPr>
      <w:r>
        <w:rPr>
          <w:rFonts w:hint="eastAsia"/>
          <w:sz w:val="14"/>
          <w:lang w:eastAsia="zh-TW"/>
        </w:rPr>
        <w:t xml:space="preserve">~XX192 1       </w:t>
      </w:r>
      <w:r w:rsidRPr="005A495A">
        <w:rPr>
          <w:rFonts w:hint="eastAsia"/>
          <w:sz w:val="14"/>
          <w:lang w:eastAsia="zh-TW"/>
        </w:rPr>
        <w:t xml:space="preserve"> </w:t>
      </w:r>
      <w:r w:rsidRPr="005A495A">
        <w:rPr>
          <w:sz w:val="14"/>
        </w:rPr>
        <w:t>7E 30 30 31 3</w:t>
      </w:r>
      <w:r w:rsidRPr="005A495A">
        <w:rPr>
          <w:rFonts w:hint="eastAsia"/>
          <w:sz w:val="14"/>
          <w:lang w:eastAsia="zh-TW"/>
        </w:rPr>
        <w:t>9</w:t>
      </w:r>
      <w:r w:rsidRPr="005A495A">
        <w:rPr>
          <w:sz w:val="14"/>
        </w:rPr>
        <w:t xml:space="preserve"> 3</w:t>
      </w:r>
      <w:r w:rsidRPr="005A495A">
        <w:rPr>
          <w:rFonts w:hint="eastAsia"/>
          <w:sz w:val="14"/>
          <w:lang w:eastAsia="zh-TW"/>
        </w:rPr>
        <w:t>2</w:t>
      </w:r>
      <w:r w:rsidRPr="005A495A">
        <w:rPr>
          <w:sz w:val="14"/>
        </w:rPr>
        <w:t xml:space="preserve"> 20 3</w:t>
      </w:r>
      <w:r w:rsidRPr="005A495A">
        <w:rPr>
          <w:rFonts w:hint="eastAsia"/>
          <w:sz w:val="14"/>
          <w:lang w:eastAsia="zh-TW"/>
        </w:rPr>
        <w:t>1</w:t>
      </w:r>
      <w:r w:rsidRPr="005A495A">
        <w:rPr>
          <w:sz w:val="14"/>
        </w:rPr>
        <w:t xml:space="preserve"> 0</w:t>
      </w:r>
      <w:r w:rsidRPr="005A495A">
        <w:rPr>
          <w:rFonts w:hint="eastAsia"/>
          <w:sz w:val="14"/>
          <w:lang w:eastAsia="zh-TW"/>
        </w:rPr>
        <w:t xml:space="preserve">D             </w:t>
      </w:r>
      <w:r>
        <w:rPr>
          <w:rFonts w:hint="eastAsia"/>
          <w:sz w:val="14"/>
          <w:lang w:eastAsia="zh-TW"/>
        </w:rPr>
        <w:t xml:space="preserve">                                      </w:t>
      </w:r>
      <w:r w:rsidRPr="005A495A">
        <w:rPr>
          <w:rFonts w:hint="eastAsia"/>
          <w:sz w:val="14"/>
          <w:lang w:eastAsia="zh-TW"/>
        </w:rPr>
        <w:t xml:space="preserve">  On</w:t>
      </w:r>
    </w:p>
    <w:p w:rsidR="0053520F" w:rsidRDefault="0053520F" w:rsidP="0053520F">
      <w:pPr>
        <w:tabs>
          <w:tab w:val="left" w:pos="995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eastAsia="zh-TW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~XX104 1</w:t>
      </w:r>
      <w:r>
        <w:rPr>
          <w:sz w:val="14"/>
        </w:rPr>
        <w:tab/>
        <w:t>7E 30 30 31 30 34 20 31 0D</w:t>
      </w:r>
      <w:r>
        <w:rPr>
          <w:sz w:val="14"/>
        </w:rPr>
        <w:tab/>
        <w:t xml:space="preserve">Background Color       </w:t>
      </w:r>
      <w:r>
        <w:rPr>
          <w:rFonts w:hint="eastAsia"/>
          <w:sz w:val="14"/>
          <w:lang w:eastAsia="zh-TW"/>
        </w:rPr>
        <w:t xml:space="preserve">    </w:t>
      </w:r>
      <w:r>
        <w:rPr>
          <w:sz w:val="14"/>
        </w:rPr>
        <w:t xml:space="preserve">  </w:t>
      </w:r>
      <w:r>
        <w:rPr>
          <w:sz w:val="14"/>
        </w:rPr>
        <w:tab/>
        <w:t>Blue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~XX104 2</w:t>
      </w:r>
      <w:r>
        <w:rPr>
          <w:sz w:val="14"/>
          <w:lang w:val="it-IT"/>
        </w:rPr>
        <w:tab/>
        <w:t>7E 30 30 31 30 34 20 32 0D</w:t>
      </w:r>
      <w:r>
        <w:rPr>
          <w:sz w:val="14"/>
          <w:lang w:val="it-IT"/>
        </w:rPr>
        <w:tab/>
        <w:t xml:space="preserve">                                          </w:t>
      </w:r>
      <w:r>
        <w:rPr>
          <w:sz w:val="14"/>
          <w:lang w:val="it-IT"/>
        </w:rPr>
        <w:tab/>
        <w:t>Black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~XX104 3</w:t>
      </w:r>
      <w:r>
        <w:rPr>
          <w:sz w:val="14"/>
          <w:lang w:val="it-IT"/>
        </w:rPr>
        <w:tab/>
        <w:t>7E 30 30 31 30 34 20 33 0D</w:t>
      </w:r>
      <w:r>
        <w:rPr>
          <w:sz w:val="14"/>
          <w:lang w:val="it-IT"/>
        </w:rPr>
        <w:tab/>
        <w:t xml:space="preserve">                                          </w:t>
      </w:r>
      <w:r>
        <w:rPr>
          <w:sz w:val="14"/>
          <w:lang w:val="it-IT"/>
        </w:rPr>
        <w:tab/>
        <w:t>Red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~XX104 4</w:t>
      </w:r>
      <w:r>
        <w:rPr>
          <w:sz w:val="14"/>
          <w:lang w:val="it-IT"/>
        </w:rPr>
        <w:tab/>
        <w:t>7E 30 30 31 30 34 20 34 0D</w:t>
      </w:r>
      <w:r>
        <w:rPr>
          <w:sz w:val="14"/>
          <w:lang w:val="it-IT"/>
        </w:rPr>
        <w:tab/>
        <w:t xml:space="preserve">                                          </w:t>
      </w:r>
      <w:r>
        <w:rPr>
          <w:sz w:val="14"/>
          <w:lang w:val="it-IT"/>
        </w:rPr>
        <w:tab/>
        <w:t>Green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~XX104 5</w:t>
      </w:r>
      <w:r>
        <w:rPr>
          <w:sz w:val="14"/>
        </w:rPr>
        <w:tab/>
        <w:t>7E 30 30 31 30 34 20 35 0D</w:t>
      </w:r>
      <w:r>
        <w:rPr>
          <w:sz w:val="14"/>
        </w:rPr>
        <w:tab/>
        <w:t xml:space="preserve">                                          </w:t>
      </w:r>
      <w:r>
        <w:rPr>
          <w:sz w:val="14"/>
        </w:rPr>
        <w:tab/>
        <w:t xml:space="preserve">White </w:t>
      </w:r>
    </w:p>
    <w:p w:rsidR="0053520F" w:rsidRDefault="0053520F" w:rsidP="0053520F">
      <w:pPr>
        <w:pageBreakBefore/>
        <w:tabs>
          <w:tab w:val="left" w:pos="920"/>
          <w:tab w:val="left" w:pos="2977"/>
          <w:tab w:val="left" w:pos="4895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lastRenderedPageBreak/>
        <w:t>~XX105 1</w:t>
      </w:r>
      <w:r>
        <w:rPr>
          <w:sz w:val="14"/>
        </w:rPr>
        <w:tab/>
        <w:t>7E 30 30 31 30 35 20 31 0D</w:t>
      </w:r>
      <w:r>
        <w:rPr>
          <w:sz w:val="14"/>
        </w:rPr>
        <w:tab/>
        <w:t>Advanced      Direct Power On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53520F" w:rsidRPr="007321F5" w:rsidRDefault="0053520F" w:rsidP="0053520F">
      <w:pPr>
        <w:tabs>
          <w:tab w:val="left" w:pos="920"/>
          <w:tab w:val="left" w:pos="2977"/>
          <w:tab w:val="left" w:pos="4962"/>
          <w:tab w:val="left" w:pos="6230"/>
          <w:tab w:val="left" w:pos="7797"/>
        </w:tabs>
        <w:snapToGrid w:val="0"/>
        <w:rPr>
          <w:color w:val="000000"/>
          <w:sz w:val="14"/>
          <w:lang w:eastAsia="zh-TW"/>
        </w:rPr>
      </w:pPr>
      <w:r w:rsidRPr="007321F5">
        <w:rPr>
          <w:color w:val="000000"/>
          <w:sz w:val="14"/>
        </w:rPr>
        <w:t>~XX105 0</w:t>
      </w:r>
      <w:r w:rsidRPr="007321F5">
        <w:rPr>
          <w:color w:val="000000"/>
          <w:sz w:val="14"/>
        </w:rPr>
        <w:tab/>
        <w:t>7E 30 30 31 30 35 20 30 0D</w:t>
      </w:r>
      <w:r w:rsidRPr="007321F5">
        <w:rPr>
          <w:color w:val="000000"/>
          <w:sz w:val="14"/>
        </w:rPr>
        <w:tab/>
      </w:r>
      <w:r w:rsidRPr="007321F5">
        <w:rPr>
          <w:color w:val="000000"/>
          <w:sz w:val="14"/>
        </w:rPr>
        <w:tab/>
      </w:r>
      <w:r w:rsidRPr="007321F5">
        <w:rPr>
          <w:color w:val="000000"/>
          <w:sz w:val="14"/>
        </w:rPr>
        <w:tab/>
        <w:t>Off (0/2 for backward compatible)</w:t>
      </w:r>
    </w:p>
    <w:p w:rsidR="0053520F" w:rsidRPr="007279B8" w:rsidRDefault="0053520F" w:rsidP="0053520F">
      <w:pPr>
        <w:tabs>
          <w:tab w:val="left" w:pos="1134"/>
          <w:tab w:val="left" w:pos="2977"/>
          <w:tab w:val="left" w:pos="4962"/>
          <w:tab w:val="left" w:pos="6305"/>
          <w:tab w:val="left" w:pos="7797"/>
        </w:tabs>
        <w:snapToGrid w:val="0"/>
        <w:rPr>
          <w:rFonts w:cs="Arial"/>
          <w:sz w:val="14"/>
          <w:szCs w:val="14"/>
          <w:lang w:val="en-GB" w:eastAsia="zh-TW"/>
        </w:rPr>
      </w:pPr>
      <w:r w:rsidRPr="007279B8">
        <w:rPr>
          <w:rFonts w:cs="Arial"/>
          <w:sz w:val="14"/>
          <w:szCs w:val="14"/>
          <w:lang w:val="en-GB" w:eastAsia="zh-TW"/>
        </w:rPr>
        <w:t xml:space="preserve">~XX113 </w:t>
      </w:r>
      <w:r w:rsidRPr="007279B8">
        <w:rPr>
          <w:rFonts w:cs="Arial" w:hint="eastAsia"/>
          <w:sz w:val="14"/>
          <w:szCs w:val="14"/>
          <w:lang w:val="en-GB" w:eastAsia="zh-TW"/>
        </w:rPr>
        <w:t xml:space="preserve">0        </w:t>
      </w:r>
      <w:r w:rsidRPr="007279B8">
        <w:rPr>
          <w:sz w:val="14"/>
        </w:rPr>
        <w:t>7E 30 30 31 3</w:t>
      </w:r>
      <w:r w:rsidRPr="007279B8">
        <w:rPr>
          <w:rFonts w:hint="eastAsia"/>
          <w:sz w:val="14"/>
          <w:lang w:eastAsia="zh-TW"/>
        </w:rPr>
        <w:t>1</w:t>
      </w:r>
      <w:r w:rsidRPr="007279B8">
        <w:rPr>
          <w:sz w:val="14"/>
        </w:rPr>
        <w:t xml:space="preserve"> 3</w:t>
      </w:r>
      <w:r w:rsidRPr="007279B8">
        <w:rPr>
          <w:rFonts w:hint="eastAsia"/>
          <w:sz w:val="14"/>
          <w:lang w:eastAsia="zh-TW"/>
        </w:rPr>
        <w:t>3</w:t>
      </w:r>
      <w:r w:rsidRPr="007279B8">
        <w:rPr>
          <w:sz w:val="14"/>
        </w:rPr>
        <w:t xml:space="preserve"> 20 30 0D</w:t>
      </w:r>
      <w:r w:rsidRPr="007279B8">
        <w:rPr>
          <w:rFonts w:cs="Arial" w:hint="eastAsia"/>
          <w:sz w:val="14"/>
          <w:szCs w:val="14"/>
          <w:lang w:val="en-GB" w:eastAsia="zh-TW"/>
        </w:rPr>
        <w:t xml:space="preserve">                               </w:t>
      </w:r>
      <w:r w:rsidRPr="007279B8">
        <w:rPr>
          <w:rFonts w:cs="Arial"/>
          <w:sz w:val="14"/>
          <w:szCs w:val="14"/>
          <w:lang w:val="en-GB" w:eastAsia="zh-TW"/>
        </w:rPr>
        <w:t>Signal Power On</w:t>
      </w:r>
      <w:r w:rsidRPr="007279B8">
        <w:rPr>
          <w:rFonts w:cs="Arial" w:hint="eastAsia"/>
          <w:sz w:val="14"/>
          <w:szCs w:val="14"/>
          <w:lang w:val="en-GB" w:eastAsia="zh-TW"/>
        </w:rPr>
        <w:t xml:space="preserve">              </w:t>
      </w:r>
      <w:r>
        <w:rPr>
          <w:rFonts w:cs="Arial" w:hint="eastAsia"/>
          <w:sz w:val="14"/>
          <w:szCs w:val="14"/>
          <w:lang w:val="en-GB" w:eastAsia="zh-TW"/>
        </w:rPr>
        <w:t xml:space="preserve">                </w:t>
      </w:r>
      <w:r w:rsidRPr="007279B8">
        <w:rPr>
          <w:rFonts w:cs="Arial" w:hint="eastAsia"/>
          <w:sz w:val="14"/>
          <w:szCs w:val="14"/>
          <w:lang w:val="en-GB" w:eastAsia="zh-TW"/>
        </w:rPr>
        <w:t xml:space="preserve">  Off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05"/>
          <w:tab w:val="left" w:pos="7797"/>
        </w:tabs>
        <w:snapToGrid w:val="0"/>
        <w:rPr>
          <w:rFonts w:cs="Arial"/>
          <w:color w:val="000000"/>
          <w:sz w:val="14"/>
          <w:szCs w:val="14"/>
          <w:lang w:val="en-GB" w:eastAsia="zh-TW"/>
        </w:rPr>
      </w:pPr>
      <w:r w:rsidRPr="007279B8">
        <w:rPr>
          <w:rFonts w:cs="Arial"/>
          <w:sz w:val="14"/>
          <w:szCs w:val="14"/>
          <w:lang w:val="en-GB" w:eastAsia="zh-TW"/>
        </w:rPr>
        <w:t xml:space="preserve">~XX113 </w:t>
      </w:r>
      <w:r w:rsidRPr="007279B8">
        <w:rPr>
          <w:rFonts w:cs="Arial" w:hint="eastAsia"/>
          <w:sz w:val="14"/>
          <w:szCs w:val="14"/>
          <w:lang w:val="en-GB" w:eastAsia="zh-TW"/>
        </w:rPr>
        <w:t xml:space="preserve">1        </w:t>
      </w:r>
      <w:r w:rsidRPr="007279B8">
        <w:rPr>
          <w:sz w:val="14"/>
        </w:rPr>
        <w:t>7E 30 30 31 3</w:t>
      </w:r>
      <w:r w:rsidRPr="007279B8">
        <w:rPr>
          <w:rFonts w:hint="eastAsia"/>
          <w:sz w:val="14"/>
          <w:lang w:eastAsia="zh-TW"/>
        </w:rPr>
        <w:t>1</w:t>
      </w:r>
      <w:r w:rsidRPr="007279B8">
        <w:rPr>
          <w:sz w:val="14"/>
        </w:rPr>
        <w:t xml:space="preserve"> 3</w:t>
      </w:r>
      <w:r w:rsidRPr="007279B8">
        <w:rPr>
          <w:rFonts w:hint="eastAsia"/>
          <w:sz w:val="14"/>
          <w:lang w:eastAsia="zh-TW"/>
        </w:rPr>
        <w:t>3</w:t>
      </w:r>
      <w:r w:rsidRPr="007279B8">
        <w:rPr>
          <w:sz w:val="14"/>
        </w:rPr>
        <w:t xml:space="preserve"> 20 3</w:t>
      </w:r>
      <w:r w:rsidRPr="007279B8">
        <w:rPr>
          <w:rFonts w:hint="eastAsia"/>
          <w:sz w:val="14"/>
          <w:lang w:eastAsia="zh-TW"/>
        </w:rPr>
        <w:t>1</w:t>
      </w:r>
      <w:r w:rsidRPr="007279B8">
        <w:rPr>
          <w:sz w:val="14"/>
        </w:rPr>
        <w:t xml:space="preserve"> 0D</w:t>
      </w:r>
      <w:r w:rsidRPr="007279B8">
        <w:rPr>
          <w:rFonts w:cs="Arial" w:hint="eastAsia"/>
          <w:sz w:val="14"/>
          <w:szCs w:val="14"/>
          <w:lang w:val="en-GB" w:eastAsia="zh-TW"/>
        </w:rPr>
        <w:t xml:space="preserve">                                                            </w:t>
      </w:r>
      <w:r w:rsidRPr="007279B8">
        <w:rPr>
          <w:rFonts w:cs="Arial"/>
          <w:sz w:val="14"/>
          <w:szCs w:val="14"/>
          <w:lang w:val="en-GB" w:eastAsia="zh-TW"/>
        </w:rPr>
        <w:t xml:space="preserve"> </w:t>
      </w:r>
      <w:r w:rsidRPr="007279B8">
        <w:rPr>
          <w:rFonts w:cs="Arial" w:hint="eastAsia"/>
          <w:sz w:val="14"/>
          <w:szCs w:val="14"/>
          <w:lang w:val="en-GB" w:eastAsia="zh-TW"/>
        </w:rPr>
        <w:t xml:space="preserve">             </w:t>
      </w:r>
      <w:r>
        <w:rPr>
          <w:rFonts w:cs="Arial" w:hint="eastAsia"/>
          <w:sz w:val="14"/>
          <w:szCs w:val="14"/>
          <w:lang w:val="en-GB" w:eastAsia="zh-TW"/>
        </w:rPr>
        <w:t xml:space="preserve">               </w:t>
      </w:r>
      <w:r w:rsidRPr="007279B8">
        <w:rPr>
          <w:rFonts w:cs="Arial" w:hint="eastAsia"/>
          <w:sz w:val="14"/>
          <w:szCs w:val="14"/>
          <w:lang w:val="en-GB" w:eastAsia="zh-TW"/>
        </w:rPr>
        <w:t xml:space="preserve"> On</w:t>
      </w:r>
      <w:r w:rsidRPr="009D541C">
        <w:rPr>
          <w:rFonts w:cs="Arial" w:hint="eastAsia"/>
          <w:color w:val="FF0000"/>
          <w:sz w:val="14"/>
          <w:szCs w:val="14"/>
          <w:lang w:val="en-GB" w:eastAsia="zh-TW"/>
        </w:rPr>
        <w:t xml:space="preserve"> </w:t>
      </w:r>
      <w:r w:rsidRPr="003220F4">
        <w:rPr>
          <w:rFonts w:cs="Arial" w:hint="eastAsia"/>
          <w:color w:val="FF0000"/>
          <w:sz w:val="14"/>
          <w:szCs w:val="14"/>
          <w:lang w:val="en-GB" w:eastAsia="zh-TW"/>
        </w:rPr>
        <w:t xml:space="preserve"> </w:t>
      </w:r>
      <w:r w:rsidRPr="007321F5"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</w:t>
      </w:r>
      <w:r>
        <w:rPr>
          <w:rFonts w:cs="Arial" w:hint="eastAsia"/>
          <w:color w:val="000000"/>
          <w:sz w:val="14"/>
          <w:szCs w:val="14"/>
          <w:lang w:val="en-GB" w:eastAsia="zh-TW"/>
        </w:rPr>
        <w:t xml:space="preserve">                           </w:t>
      </w:r>
    </w:p>
    <w:p w:rsidR="0053520F" w:rsidRPr="00F22469" w:rsidRDefault="0053520F" w:rsidP="0053520F">
      <w:pPr>
        <w:tabs>
          <w:tab w:val="left" w:pos="1134"/>
          <w:tab w:val="left" w:pos="2977"/>
          <w:tab w:val="left" w:pos="4962"/>
          <w:tab w:val="left" w:pos="6305"/>
          <w:tab w:val="left" w:pos="7797"/>
        </w:tabs>
        <w:snapToGrid w:val="0"/>
        <w:rPr>
          <w:sz w:val="14"/>
          <w:szCs w:val="14"/>
          <w:lang w:eastAsia="zh-TW"/>
        </w:rPr>
      </w:pPr>
    </w:p>
    <w:p w:rsidR="0053520F" w:rsidRDefault="0053520F" w:rsidP="0053520F">
      <w:pPr>
        <w:tabs>
          <w:tab w:val="left" w:pos="920"/>
          <w:tab w:val="left" w:pos="2977"/>
          <w:tab w:val="left" w:pos="4895"/>
          <w:tab w:val="left" w:pos="6155"/>
          <w:tab w:val="left" w:pos="7797"/>
        </w:tabs>
        <w:snapToGrid w:val="0"/>
        <w:rPr>
          <w:sz w:val="14"/>
          <w:lang w:val="pt-BR" w:eastAsia="zh-TW"/>
        </w:rPr>
      </w:pPr>
      <w:r>
        <w:rPr>
          <w:sz w:val="14"/>
          <w:lang w:val="pt-BR"/>
        </w:rPr>
        <w:t>~XX106 n</w:t>
      </w:r>
      <w:r>
        <w:rPr>
          <w:sz w:val="14"/>
          <w:lang w:val="pt-BR"/>
        </w:rPr>
        <w:tab/>
        <w:t>7E 30 30 31 30 36 20 a 0D</w:t>
      </w:r>
      <w:r>
        <w:rPr>
          <w:sz w:val="14"/>
          <w:lang w:val="pt-BR"/>
        </w:rPr>
        <w:tab/>
        <w:t xml:space="preserve">              </w:t>
      </w:r>
      <w:r>
        <w:rPr>
          <w:rFonts w:hint="eastAsia"/>
          <w:sz w:val="14"/>
          <w:lang w:val="pt-BR" w:eastAsia="zh-TW"/>
        </w:rPr>
        <w:t xml:space="preserve">        </w:t>
      </w:r>
      <w:r>
        <w:rPr>
          <w:sz w:val="14"/>
          <w:lang w:val="pt-BR"/>
        </w:rPr>
        <w:t xml:space="preserve"> </w:t>
      </w:r>
      <w:r>
        <w:rPr>
          <w:rFonts w:hint="eastAsia"/>
          <w:sz w:val="14"/>
          <w:lang w:val="pt-BR" w:eastAsia="zh-TW"/>
        </w:rPr>
        <w:t xml:space="preserve"> </w:t>
      </w:r>
      <w:r>
        <w:rPr>
          <w:sz w:val="14"/>
          <w:lang w:val="pt-BR"/>
        </w:rPr>
        <w:t>Auto Power Off (min)</w:t>
      </w:r>
      <w:r>
        <w:rPr>
          <w:sz w:val="14"/>
          <w:lang w:val="pt-BR"/>
        </w:rPr>
        <w:tab/>
        <w:t xml:space="preserve"> n = 0 (a=30) ~ 180 (a=31 38 30)</w:t>
      </w:r>
    </w:p>
    <w:p w:rsidR="0053520F" w:rsidRPr="005864B6" w:rsidRDefault="0053520F" w:rsidP="0053520F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color w:val="FF0000"/>
          <w:sz w:val="14"/>
          <w:lang w:val="pt-BR" w:eastAsia="zh-TW"/>
        </w:rPr>
      </w:pPr>
      <w:r>
        <w:rPr>
          <w:rFonts w:hint="eastAsia"/>
          <w:sz w:val="14"/>
          <w:lang w:val="pt-BR" w:eastAsia="zh-TW"/>
        </w:rPr>
        <w:t xml:space="preserve">                                                                                                                                                                 </w:t>
      </w:r>
      <w:r w:rsidRPr="005864B6">
        <w:rPr>
          <w:rFonts w:hint="eastAsia"/>
          <w:color w:val="FF0000"/>
          <w:sz w:val="14"/>
          <w:lang w:val="pt-BR" w:eastAsia="zh-TW"/>
        </w:rPr>
        <w:t xml:space="preserve"> (</w:t>
      </w:r>
      <w:r w:rsidRPr="005864B6">
        <w:rPr>
          <w:color w:val="FF0000"/>
          <w:sz w:val="14"/>
          <w:lang w:val="pt-BR" w:eastAsia="zh-TW"/>
        </w:rPr>
        <w:t>5</w:t>
      </w:r>
      <w:r w:rsidRPr="005864B6">
        <w:rPr>
          <w:color w:val="FF0000"/>
          <w:sz w:val="14"/>
          <w:lang w:val="pt-BR"/>
        </w:rPr>
        <w:t xml:space="preserve"> </w:t>
      </w:r>
      <w:r w:rsidRPr="005864B6">
        <w:rPr>
          <w:rFonts w:hint="eastAsia"/>
          <w:color w:val="FF0000"/>
          <w:sz w:val="14"/>
          <w:lang w:val="pt-BR" w:eastAsia="zh-TW"/>
        </w:rPr>
        <w:t>minutes for each step).</w:t>
      </w:r>
    </w:p>
    <w:p w:rsidR="0053520F" w:rsidRPr="00A145C0" w:rsidRDefault="0053520F" w:rsidP="0053520F">
      <w:pPr>
        <w:tabs>
          <w:tab w:val="left" w:pos="920"/>
          <w:tab w:val="left" w:pos="2977"/>
          <w:tab w:val="left" w:pos="4895"/>
          <w:tab w:val="left" w:pos="6145"/>
          <w:tab w:val="left" w:pos="7797"/>
        </w:tabs>
        <w:snapToGrid w:val="0"/>
        <w:rPr>
          <w:sz w:val="14"/>
          <w:szCs w:val="14"/>
          <w:lang w:val="nl-NL" w:eastAsia="zh-TW"/>
        </w:rPr>
      </w:pPr>
      <w:r>
        <w:rPr>
          <w:sz w:val="14"/>
          <w:szCs w:val="14"/>
          <w:lang w:val="nl-NL"/>
        </w:rPr>
        <w:t>~XX107 n</w:t>
      </w:r>
      <w:r>
        <w:rPr>
          <w:sz w:val="14"/>
          <w:szCs w:val="14"/>
          <w:lang w:val="nl-NL"/>
        </w:rPr>
        <w:tab/>
      </w:r>
      <w:r>
        <w:rPr>
          <w:sz w:val="14"/>
          <w:szCs w:val="14"/>
          <w:lang w:val="pt-BR"/>
        </w:rPr>
        <w:t>7E 30 30 31 30 37 20 a 0D</w:t>
      </w:r>
      <w:r>
        <w:rPr>
          <w:sz w:val="14"/>
          <w:szCs w:val="14"/>
          <w:lang w:val="nl-NL"/>
        </w:rPr>
        <w:t xml:space="preserve">                  </w:t>
      </w:r>
      <w:r>
        <w:rPr>
          <w:rFonts w:hint="eastAsia"/>
          <w:sz w:val="14"/>
          <w:szCs w:val="14"/>
          <w:lang w:val="nl-NL" w:eastAsia="zh-TW"/>
        </w:rPr>
        <w:t xml:space="preserve">               </w:t>
      </w:r>
      <w:r>
        <w:rPr>
          <w:sz w:val="14"/>
          <w:szCs w:val="14"/>
          <w:lang w:val="nl-NL"/>
        </w:rPr>
        <w:t>Sleep Timer (min)</w:t>
      </w:r>
      <w:r>
        <w:rPr>
          <w:sz w:val="14"/>
          <w:szCs w:val="14"/>
          <w:lang w:val="nl-NL"/>
        </w:rPr>
        <w:tab/>
        <w:t xml:space="preserve"> </w:t>
      </w:r>
      <w:r>
        <w:rPr>
          <w:sz w:val="14"/>
          <w:szCs w:val="14"/>
          <w:lang w:val="pt-BR"/>
        </w:rPr>
        <w:t xml:space="preserve">n </w:t>
      </w:r>
      <w:r w:rsidRPr="00803932">
        <w:rPr>
          <w:sz w:val="14"/>
          <w:szCs w:val="14"/>
          <w:lang w:val="pt-BR"/>
        </w:rPr>
        <w:t xml:space="preserve">= 0 (a=30) ~ </w:t>
      </w:r>
      <w:r w:rsidRPr="00803932">
        <w:rPr>
          <w:rFonts w:hint="eastAsia"/>
          <w:sz w:val="14"/>
          <w:szCs w:val="14"/>
          <w:lang w:val="pt-BR" w:eastAsia="zh-TW"/>
        </w:rPr>
        <w:t xml:space="preserve"> 990</w:t>
      </w:r>
      <w:r w:rsidRPr="00803932">
        <w:rPr>
          <w:sz w:val="14"/>
          <w:szCs w:val="14"/>
          <w:lang w:val="pt-BR"/>
        </w:rPr>
        <w:t xml:space="preserve"> (a=39 39 </w:t>
      </w:r>
      <w:r w:rsidRPr="00803932">
        <w:rPr>
          <w:rFonts w:hint="eastAsia"/>
          <w:sz w:val="14"/>
          <w:szCs w:val="14"/>
          <w:lang w:val="pt-BR" w:eastAsia="zh-TW"/>
        </w:rPr>
        <w:t xml:space="preserve"> 30</w:t>
      </w:r>
      <w:r w:rsidRPr="00803932">
        <w:rPr>
          <w:sz w:val="14"/>
          <w:szCs w:val="14"/>
          <w:lang w:val="pt-BR"/>
        </w:rPr>
        <w:t>)</w:t>
      </w:r>
    </w:p>
    <w:p w:rsidR="0053520F" w:rsidRDefault="0053520F" w:rsidP="0053520F">
      <w:pPr>
        <w:tabs>
          <w:tab w:val="left" w:pos="1134"/>
          <w:tab w:val="left" w:pos="2977"/>
          <w:tab w:val="left" w:pos="4895"/>
          <w:tab w:val="left" w:pos="6379"/>
          <w:tab w:val="left" w:pos="7797"/>
        </w:tabs>
        <w:snapToGrid w:val="0"/>
        <w:rPr>
          <w:sz w:val="14"/>
          <w:szCs w:val="14"/>
          <w:lang w:val="pt-BR"/>
        </w:rPr>
      </w:pPr>
      <w:r>
        <w:rPr>
          <w:rFonts w:hint="eastAsia"/>
          <w:sz w:val="14"/>
          <w:szCs w:val="14"/>
          <w:lang w:val="pt-BR" w:eastAsia="zh-TW"/>
        </w:rPr>
        <w:t xml:space="preserve">                                                                                                                                                                  </w:t>
      </w:r>
      <w:r w:rsidRPr="005864B6">
        <w:rPr>
          <w:rFonts w:hint="eastAsia"/>
          <w:color w:val="FF0000"/>
          <w:sz w:val="14"/>
          <w:szCs w:val="14"/>
          <w:lang w:val="pt-BR" w:eastAsia="zh-TW"/>
        </w:rPr>
        <w:t xml:space="preserve"> </w:t>
      </w:r>
      <w:r>
        <w:rPr>
          <w:rFonts w:hint="eastAsia"/>
          <w:color w:val="FF0000"/>
          <w:sz w:val="14"/>
          <w:szCs w:val="14"/>
          <w:lang w:val="pt-BR" w:eastAsia="zh-TW"/>
        </w:rPr>
        <w:t>(</w:t>
      </w:r>
      <w:r w:rsidRPr="005864B6">
        <w:rPr>
          <w:rFonts w:hint="eastAsia"/>
          <w:color w:val="FF0000"/>
          <w:sz w:val="14"/>
          <w:szCs w:val="14"/>
          <w:lang w:val="pt-BR" w:eastAsia="zh-TW"/>
        </w:rPr>
        <w:t>30 minutes for each step</w:t>
      </w:r>
      <w:r>
        <w:rPr>
          <w:rFonts w:hint="eastAsia"/>
          <w:color w:val="FF0000"/>
          <w:sz w:val="14"/>
          <w:szCs w:val="14"/>
          <w:lang w:val="pt-BR" w:eastAsia="zh-TW"/>
        </w:rPr>
        <w:t>)</w:t>
      </w:r>
      <w:r>
        <w:rPr>
          <w:rFonts w:hint="eastAsia"/>
          <w:sz w:val="14"/>
          <w:szCs w:val="14"/>
          <w:lang w:val="pt-BR" w:eastAsia="zh-TW"/>
        </w:rPr>
        <w:t>.</w:t>
      </w:r>
      <w:r>
        <w:rPr>
          <w:sz w:val="14"/>
          <w:szCs w:val="14"/>
          <w:lang w:val="pt-BR"/>
        </w:rPr>
        <w:t xml:space="preserve"> </w:t>
      </w:r>
    </w:p>
    <w:p w:rsidR="0053520F" w:rsidRPr="000A2DF8" w:rsidRDefault="0053520F" w:rsidP="0053520F">
      <w:pPr>
        <w:tabs>
          <w:tab w:val="left" w:pos="1134"/>
          <w:tab w:val="left" w:pos="2977"/>
          <w:tab w:val="left" w:pos="4895"/>
          <w:tab w:val="left" w:pos="6230"/>
          <w:tab w:val="left" w:pos="7797"/>
        </w:tabs>
        <w:snapToGrid w:val="0"/>
        <w:rPr>
          <w:sz w:val="14"/>
          <w:lang w:eastAsia="zh-TW"/>
        </w:rPr>
      </w:pPr>
      <w:r w:rsidRPr="000A2DF8">
        <w:rPr>
          <w:sz w:val="14"/>
        </w:rPr>
        <w:t xml:space="preserve">~XX115 1       </w:t>
      </w:r>
      <w:r w:rsidRPr="000A2DF8">
        <w:rPr>
          <w:rFonts w:hint="eastAsia"/>
          <w:sz w:val="14"/>
          <w:lang w:eastAsia="zh-TW"/>
        </w:rPr>
        <w:t xml:space="preserve"> </w:t>
      </w:r>
      <w:r w:rsidRPr="000A2DF8">
        <w:rPr>
          <w:sz w:val="14"/>
        </w:rPr>
        <w:t xml:space="preserve">7E 30 30 31 31 35 20 31 0D         </w:t>
      </w:r>
      <w:r>
        <w:rPr>
          <w:rFonts w:hint="eastAsia"/>
          <w:sz w:val="14"/>
          <w:lang w:eastAsia="zh-TW"/>
        </w:rPr>
        <w:t xml:space="preserve">                     </w:t>
      </w:r>
      <w:r>
        <w:rPr>
          <w:sz w:val="14"/>
        </w:rPr>
        <w:t xml:space="preserve">  Quick Resume  </w:t>
      </w:r>
      <w:r w:rsidRPr="000A2DF8">
        <w:rPr>
          <w:sz w:val="14"/>
        </w:rPr>
        <w:t xml:space="preserve"> </w:t>
      </w:r>
      <w:r w:rsidRPr="000A2DF8">
        <w:rPr>
          <w:rFonts w:hint="eastAsia"/>
          <w:sz w:val="14"/>
          <w:lang w:eastAsia="zh-TW"/>
        </w:rPr>
        <w:t xml:space="preserve">             </w:t>
      </w:r>
      <w:r w:rsidRPr="000A2DF8">
        <w:rPr>
          <w:sz w:val="14"/>
        </w:rPr>
        <w:t xml:space="preserve"> </w:t>
      </w:r>
      <w:r>
        <w:rPr>
          <w:rFonts w:hint="eastAsia"/>
          <w:sz w:val="14"/>
          <w:lang w:eastAsia="zh-TW"/>
        </w:rPr>
        <w:t xml:space="preserve">             </w:t>
      </w:r>
      <w:r w:rsidRPr="000A2DF8">
        <w:rPr>
          <w:sz w:val="14"/>
        </w:rPr>
        <w:t xml:space="preserve">   On</w:t>
      </w:r>
    </w:p>
    <w:p w:rsidR="0053520F" w:rsidRPr="000A2DF8" w:rsidRDefault="0053520F" w:rsidP="0053520F">
      <w:pPr>
        <w:tabs>
          <w:tab w:val="left" w:pos="1134"/>
          <w:tab w:val="left" w:pos="2977"/>
          <w:tab w:val="left" w:pos="4895"/>
          <w:tab w:val="left" w:pos="6230"/>
          <w:tab w:val="left" w:pos="7797"/>
        </w:tabs>
        <w:snapToGrid w:val="0"/>
        <w:rPr>
          <w:sz w:val="14"/>
          <w:lang w:eastAsia="zh-TW"/>
        </w:rPr>
      </w:pPr>
      <w:r w:rsidRPr="000A2DF8">
        <w:rPr>
          <w:sz w:val="14"/>
        </w:rPr>
        <w:t xml:space="preserve">~XX115 0        7E 30 30 31 31 35 20 30 0D                              </w:t>
      </w:r>
      <w:r>
        <w:rPr>
          <w:rFonts w:hint="eastAsia"/>
          <w:sz w:val="14"/>
          <w:lang w:eastAsia="zh-TW"/>
        </w:rPr>
        <w:t xml:space="preserve">                             </w:t>
      </w:r>
      <w:r w:rsidRPr="000A2DF8">
        <w:rPr>
          <w:sz w:val="14"/>
        </w:rPr>
        <w:t xml:space="preserve">   </w:t>
      </w:r>
      <w:r w:rsidRPr="000A2DF8">
        <w:rPr>
          <w:rFonts w:hint="eastAsia"/>
          <w:sz w:val="14"/>
          <w:lang w:eastAsia="zh-TW"/>
        </w:rPr>
        <w:t xml:space="preserve">           </w:t>
      </w:r>
      <w:r>
        <w:rPr>
          <w:rFonts w:hint="eastAsia"/>
          <w:sz w:val="14"/>
          <w:lang w:eastAsia="zh-TW"/>
        </w:rPr>
        <w:t xml:space="preserve">             </w:t>
      </w:r>
      <w:r w:rsidRPr="000A2DF8">
        <w:rPr>
          <w:rFonts w:hint="eastAsia"/>
          <w:sz w:val="14"/>
          <w:lang w:eastAsia="zh-TW"/>
        </w:rPr>
        <w:t xml:space="preserve">  </w:t>
      </w:r>
      <w:r w:rsidRPr="000A2DF8">
        <w:rPr>
          <w:sz w:val="14"/>
        </w:rPr>
        <w:t xml:space="preserve"> Off (0/2 for backward compatible)</w:t>
      </w:r>
    </w:p>
    <w:p w:rsidR="0053520F" w:rsidRDefault="0053520F" w:rsidP="0053520F">
      <w:pPr>
        <w:tabs>
          <w:tab w:val="left" w:pos="1134"/>
          <w:tab w:val="left" w:pos="3950"/>
          <w:tab w:val="left" w:pos="6160"/>
          <w:tab w:val="left" w:pos="6379"/>
          <w:tab w:val="left" w:pos="7797"/>
        </w:tabs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~XX114 1</w:t>
      </w:r>
      <w:r>
        <w:rPr>
          <w:color w:val="000000"/>
          <w:sz w:val="14"/>
          <w:szCs w:val="14"/>
        </w:rPr>
        <w:tab/>
        <w:t>7E 30 30 31 31 34 20 31 0D</w:t>
      </w:r>
      <w:r>
        <w:rPr>
          <w:color w:val="000000"/>
          <w:sz w:val="14"/>
          <w:szCs w:val="14"/>
        </w:rPr>
        <w:tab/>
        <w:t xml:space="preserve">Power </w:t>
      </w:r>
      <w:proofErr w:type="gramStart"/>
      <w:r>
        <w:rPr>
          <w:color w:val="000000"/>
          <w:sz w:val="14"/>
          <w:szCs w:val="14"/>
        </w:rPr>
        <w:t>Mode(</w:t>
      </w:r>
      <w:proofErr w:type="gramEnd"/>
      <w:r>
        <w:rPr>
          <w:color w:val="000000"/>
          <w:sz w:val="14"/>
          <w:szCs w:val="14"/>
        </w:rPr>
        <w:t>Standby)</w:t>
      </w:r>
      <w:r>
        <w:rPr>
          <w:color w:val="000000"/>
          <w:sz w:val="14"/>
          <w:szCs w:val="14"/>
        </w:rPr>
        <w:tab/>
        <w:t>Active (&lt;=0.5W)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085"/>
          <w:tab w:val="left" w:pos="7586"/>
        </w:tabs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~XX114 0</w:t>
      </w:r>
      <w:r>
        <w:rPr>
          <w:color w:val="000000"/>
          <w:sz w:val="14"/>
          <w:szCs w:val="14"/>
        </w:rPr>
        <w:tab/>
        <w:t>7E 30 30 31 31 34 20 30 0D</w:t>
      </w:r>
      <w:r>
        <w:rPr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ab/>
        <w:t xml:space="preserve"> </w:t>
      </w:r>
      <w:r>
        <w:rPr>
          <w:rFonts w:hint="eastAsia"/>
          <w:color w:val="000000"/>
          <w:sz w:val="14"/>
          <w:szCs w:val="14"/>
          <w:lang w:eastAsia="zh-TW"/>
        </w:rPr>
        <w:t>Eco.</w:t>
      </w:r>
      <w:r>
        <w:rPr>
          <w:color w:val="000000"/>
          <w:sz w:val="14"/>
          <w:szCs w:val="14"/>
        </w:rPr>
        <w:t xml:space="preserve"> (0/2 for backward compatible)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tabs>
          <w:tab w:val="left" w:pos="1134"/>
          <w:tab w:val="left" w:pos="2977"/>
          <w:tab w:val="left" w:pos="4895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~XX109 1</w:t>
      </w:r>
      <w:r>
        <w:rPr>
          <w:sz w:val="14"/>
        </w:rPr>
        <w:tab/>
        <w:t>7E 30 30 31 30 39 20 31 0D</w:t>
      </w:r>
      <w:r>
        <w:rPr>
          <w:sz w:val="14"/>
        </w:rPr>
        <w:tab/>
      </w:r>
      <w:r>
        <w:rPr>
          <w:sz w:val="14"/>
        </w:rPr>
        <w:tab/>
        <w:t>Lamp Reminder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~XX109 0</w:t>
      </w:r>
      <w:r>
        <w:rPr>
          <w:sz w:val="14"/>
        </w:rPr>
        <w:tab/>
        <w:t>7E 30 30 31 30 39 20 30 0D</w:t>
      </w:r>
      <w:r>
        <w:rPr>
          <w:sz w:val="14"/>
        </w:rPr>
        <w:tab/>
      </w:r>
      <w:r>
        <w:rPr>
          <w:sz w:val="14"/>
        </w:rPr>
        <w:tab/>
        <w:t xml:space="preserve"> </w:t>
      </w:r>
      <w:r>
        <w:rPr>
          <w:sz w:val="14"/>
        </w:rPr>
        <w:tab/>
        <w:t>Off (0/2 for backward compatible)</w:t>
      </w:r>
      <w:r>
        <w:rPr>
          <w:sz w:val="14"/>
        </w:rPr>
        <w:tab/>
        <w:t xml:space="preserve"> </w:t>
      </w:r>
    </w:p>
    <w:p w:rsidR="0053520F" w:rsidRPr="00305950" w:rsidRDefault="0053520F" w:rsidP="0053520F">
      <w:pPr>
        <w:tabs>
          <w:tab w:val="left" w:pos="1134"/>
          <w:tab w:val="left" w:pos="2977"/>
          <w:tab w:val="left" w:pos="4895"/>
          <w:tab w:val="left" w:pos="6220"/>
          <w:tab w:val="left" w:pos="7797"/>
        </w:tabs>
        <w:snapToGrid w:val="0"/>
        <w:rPr>
          <w:color w:val="0000FF"/>
          <w:sz w:val="14"/>
        </w:rPr>
      </w:pPr>
      <w:r w:rsidRPr="00305950">
        <w:rPr>
          <w:color w:val="0000FF"/>
          <w:sz w:val="14"/>
        </w:rPr>
        <w:t>~XX110 1</w:t>
      </w:r>
      <w:r w:rsidRPr="00305950">
        <w:rPr>
          <w:color w:val="0000FF"/>
          <w:sz w:val="14"/>
        </w:rPr>
        <w:tab/>
        <w:t>7E 30 30 31 31 30 20 31 0D</w:t>
      </w:r>
      <w:r w:rsidRPr="00305950">
        <w:rPr>
          <w:color w:val="0000FF"/>
          <w:sz w:val="14"/>
        </w:rPr>
        <w:tab/>
      </w:r>
      <w:r w:rsidRPr="00305950">
        <w:rPr>
          <w:color w:val="0000FF"/>
          <w:sz w:val="14"/>
        </w:rPr>
        <w:tab/>
        <w:t>Brightness Mode</w:t>
      </w:r>
      <w:r w:rsidRPr="00305950">
        <w:rPr>
          <w:color w:val="0000FF"/>
          <w:sz w:val="14"/>
        </w:rPr>
        <w:tab/>
        <w:t>Bright</w:t>
      </w:r>
      <w:r w:rsidRPr="00305950">
        <w:rPr>
          <w:color w:val="0000FF"/>
          <w:sz w:val="14"/>
        </w:rPr>
        <w:tab/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6230" w:hanging="6230"/>
        <w:rPr>
          <w:color w:val="0000FF"/>
          <w:sz w:val="14"/>
          <w:lang w:eastAsia="zh-TW"/>
        </w:rPr>
      </w:pPr>
      <w:r w:rsidRPr="00305950">
        <w:rPr>
          <w:color w:val="0000FF"/>
          <w:sz w:val="14"/>
        </w:rPr>
        <w:t>~XX110 2</w:t>
      </w:r>
      <w:r w:rsidRPr="00305950">
        <w:rPr>
          <w:color w:val="0000FF"/>
          <w:sz w:val="14"/>
        </w:rPr>
        <w:tab/>
        <w:t>7E 30 30 31 31 30 20 32 0D</w:t>
      </w:r>
      <w:r w:rsidRPr="00305950">
        <w:rPr>
          <w:color w:val="0000FF"/>
          <w:sz w:val="14"/>
        </w:rPr>
        <w:tab/>
      </w:r>
      <w:r w:rsidRPr="00305950">
        <w:rPr>
          <w:color w:val="0000FF"/>
          <w:sz w:val="14"/>
        </w:rPr>
        <w:tab/>
        <w:t xml:space="preserve"> </w:t>
      </w:r>
      <w:r w:rsidRPr="00305950">
        <w:rPr>
          <w:color w:val="0000FF"/>
          <w:sz w:val="14"/>
        </w:rPr>
        <w:tab/>
        <w:t>Eco</w:t>
      </w:r>
    </w:p>
    <w:p w:rsidR="0053520F" w:rsidRPr="006C3564" w:rsidRDefault="0053520F" w:rsidP="0053520F">
      <w:pPr>
        <w:tabs>
          <w:tab w:val="left" w:pos="1134"/>
          <w:tab w:val="left" w:pos="2977"/>
          <w:tab w:val="left" w:pos="6235"/>
          <w:tab w:val="left" w:pos="7797"/>
        </w:tabs>
        <w:snapToGrid w:val="0"/>
        <w:ind w:left="6230" w:hanging="6230"/>
        <w:rPr>
          <w:color w:val="0000FF"/>
          <w:sz w:val="14"/>
          <w:lang w:eastAsia="zh-TW"/>
        </w:rPr>
      </w:pPr>
      <w:r w:rsidRPr="006C3564">
        <w:rPr>
          <w:color w:val="0000FF"/>
          <w:sz w:val="14"/>
          <w:lang w:eastAsia="zh-TW"/>
        </w:rPr>
        <w:t>~XX110</w:t>
      </w:r>
      <w:r>
        <w:rPr>
          <w:color w:val="0000FF"/>
          <w:sz w:val="14"/>
          <w:lang w:eastAsia="zh-TW"/>
        </w:rPr>
        <w:t xml:space="preserve"> 3</w:t>
      </w:r>
      <w:r>
        <w:rPr>
          <w:color w:val="0000FF"/>
          <w:sz w:val="14"/>
          <w:lang w:eastAsia="zh-TW"/>
        </w:rPr>
        <w:tab/>
        <w:t>7E 30 30 31 31 30 20 33 0D</w:t>
      </w:r>
      <w:r>
        <w:rPr>
          <w:color w:val="0000FF"/>
          <w:sz w:val="14"/>
          <w:lang w:eastAsia="zh-TW"/>
        </w:rPr>
        <w:tab/>
      </w:r>
      <w:r>
        <w:rPr>
          <w:color w:val="0000FF"/>
          <w:sz w:val="14"/>
          <w:lang w:eastAsia="zh-TW"/>
        </w:rPr>
        <w:tab/>
        <w:t>Eco+</w:t>
      </w:r>
    </w:p>
    <w:p w:rsidR="0053520F" w:rsidRPr="006C3564" w:rsidRDefault="0053520F" w:rsidP="0053520F">
      <w:pPr>
        <w:tabs>
          <w:tab w:val="left" w:pos="1134"/>
          <w:tab w:val="left" w:pos="2977"/>
          <w:tab w:val="left" w:pos="6235"/>
          <w:tab w:val="left" w:pos="7797"/>
        </w:tabs>
        <w:snapToGrid w:val="0"/>
        <w:ind w:left="6230" w:hanging="6230"/>
        <w:rPr>
          <w:color w:val="0000FF"/>
          <w:sz w:val="14"/>
          <w:lang w:eastAsia="zh-TW"/>
        </w:rPr>
      </w:pPr>
      <w:r w:rsidRPr="006C3564">
        <w:rPr>
          <w:color w:val="0000FF"/>
          <w:sz w:val="14"/>
          <w:lang w:eastAsia="zh-TW"/>
        </w:rPr>
        <w:t>~XX110 4</w:t>
      </w:r>
      <w:r w:rsidRPr="006C3564">
        <w:rPr>
          <w:color w:val="0000FF"/>
          <w:sz w:val="14"/>
          <w:lang w:eastAsia="zh-TW"/>
        </w:rPr>
        <w:tab/>
        <w:t>7E 30 30 31 31 30 20 34 0D</w:t>
      </w:r>
      <w:r w:rsidRPr="006C3564">
        <w:rPr>
          <w:color w:val="0000FF"/>
          <w:sz w:val="14"/>
          <w:lang w:eastAsia="zh-TW"/>
        </w:rPr>
        <w:tab/>
      </w:r>
      <w:r w:rsidRPr="006C3564">
        <w:rPr>
          <w:color w:val="0000FF"/>
          <w:sz w:val="14"/>
          <w:lang w:eastAsia="zh-TW"/>
        </w:rPr>
        <w:tab/>
        <w:t>Dynamic</w:t>
      </w:r>
    </w:p>
    <w:p w:rsidR="0053520F" w:rsidRDefault="0053520F" w:rsidP="0053520F">
      <w:pPr>
        <w:tabs>
          <w:tab w:val="left" w:pos="1134"/>
          <w:tab w:val="left" w:pos="2977"/>
          <w:tab w:val="left" w:pos="4895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~XX111 1</w:t>
      </w:r>
      <w:r>
        <w:rPr>
          <w:sz w:val="14"/>
        </w:rPr>
        <w:tab/>
        <w:t>7E 30 30 31 31 31 20 31 0D</w:t>
      </w:r>
      <w:r>
        <w:rPr>
          <w:sz w:val="14"/>
        </w:rPr>
        <w:tab/>
      </w:r>
      <w:r>
        <w:rPr>
          <w:sz w:val="14"/>
        </w:rPr>
        <w:tab/>
        <w:t xml:space="preserve">Lamp Reset </w:t>
      </w:r>
      <w:r>
        <w:rPr>
          <w:sz w:val="14"/>
        </w:rPr>
        <w:tab/>
        <w:t>Yes</w:t>
      </w:r>
      <w:r>
        <w:rPr>
          <w:sz w:val="14"/>
        </w:rPr>
        <w:tab/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sz w:val="14"/>
          <w:lang w:eastAsia="zh-TW"/>
        </w:rPr>
      </w:pPr>
      <w:r>
        <w:rPr>
          <w:sz w:val="14"/>
        </w:rPr>
        <w:t>~XX111 0</w:t>
      </w:r>
      <w:r>
        <w:rPr>
          <w:sz w:val="14"/>
        </w:rPr>
        <w:tab/>
        <w:t>7E 30 30 31 31 31 20 30 0D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No (0/2 for backward compatible)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sz w:val="14"/>
          <w:lang w:eastAsia="zh-TW"/>
        </w:rPr>
      </w:pPr>
    </w:p>
    <w:p w:rsidR="0053520F" w:rsidRPr="002C0376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color w:val="FF0000"/>
          <w:sz w:val="14"/>
        </w:rPr>
      </w:pPr>
      <w:r>
        <w:rPr>
          <w:rFonts w:hint="eastAsia"/>
          <w:color w:val="FF0000"/>
          <w:sz w:val="14"/>
        </w:rPr>
        <w:t xml:space="preserve">~XX322 0        </w:t>
      </w:r>
      <w:r>
        <w:rPr>
          <w:color w:val="FF0000"/>
          <w:sz w:val="14"/>
        </w:rPr>
        <w:t>7E 30 30 3</w:t>
      </w:r>
      <w:r>
        <w:rPr>
          <w:rFonts w:hint="eastAsia"/>
          <w:color w:val="FF0000"/>
          <w:sz w:val="14"/>
        </w:rPr>
        <w:t>3</w:t>
      </w:r>
      <w:r>
        <w:rPr>
          <w:color w:val="FF0000"/>
          <w:sz w:val="14"/>
        </w:rPr>
        <w:t xml:space="preserve"> 3</w:t>
      </w:r>
      <w:r>
        <w:rPr>
          <w:rFonts w:hint="eastAsia"/>
          <w:color w:val="FF0000"/>
          <w:sz w:val="14"/>
        </w:rPr>
        <w:t>2</w:t>
      </w:r>
      <w:r>
        <w:rPr>
          <w:color w:val="FF0000"/>
          <w:sz w:val="14"/>
        </w:rPr>
        <w:t xml:space="preserve"> 3</w:t>
      </w:r>
      <w:r>
        <w:rPr>
          <w:rFonts w:hint="eastAsia"/>
          <w:color w:val="FF0000"/>
          <w:sz w:val="14"/>
        </w:rPr>
        <w:t>2</w:t>
      </w:r>
      <w:r>
        <w:rPr>
          <w:color w:val="FF0000"/>
          <w:sz w:val="14"/>
        </w:rPr>
        <w:t xml:space="preserve"> 20 </w:t>
      </w:r>
      <w:proofErr w:type="gramStart"/>
      <w:r>
        <w:rPr>
          <w:rFonts w:hint="eastAsia"/>
          <w:color w:val="FF0000"/>
          <w:sz w:val="14"/>
        </w:rPr>
        <w:t xml:space="preserve">30 </w:t>
      </w:r>
      <w:r>
        <w:rPr>
          <w:color w:val="FF0000"/>
          <w:sz w:val="14"/>
        </w:rPr>
        <w:t xml:space="preserve"> 0D</w:t>
      </w:r>
      <w:proofErr w:type="gramEnd"/>
      <w:r>
        <w:rPr>
          <w:rFonts w:hint="eastAsia"/>
          <w:color w:val="FF0000"/>
          <w:sz w:val="14"/>
        </w:rPr>
        <w:t xml:space="preserve">        </w:t>
      </w:r>
      <w:r>
        <w:rPr>
          <w:color w:val="FF0000"/>
          <w:sz w:val="14"/>
        </w:rPr>
        <w:t>Filter Reminder</w:t>
      </w:r>
      <w:r>
        <w:rPr>
          <w:rFonts w:hint="eastAsia"/>
          <w:color w:val="FF0000"/>
          <w:sz w:val="14"/>
        </w:rPr>
        <w:t xml:space="preserve">          </w:t>
      </w:r>
      <w:r>
        <w:rPr>
          <w:rFonts w:hint="eastAsia"/>
          <w:color w:val="FF0000"/>
          <w:sz w:val="14"/>
          <w:lang w:eastAsia="zh-TW"/>
        </w:rPr>
        <w:t xml:space="preserve">          </w:t>
      </w:r>
      <w:r>
        <w:rPr>
          <w:rFonts w:hint="eastAsia"/>
          <w:color w:val="FF0000"/>
          <w:sz w:val="14"/>
        </w:rPr>
        <w:t xml:space="preserve">   </w:t>
      </w:r>
      <w:r w:rsidRPr="002C0376">
        <w:rPr>
          <w:rFonts w:hint="eastAsia"/>
          <w:color w:val="FF0000"/>
          <w:sz w:val="14"/>
        </w:rPr>
        <w:t>Off</w:t>
      </w:r>
    </w:p>
    <w:p w:rsidR="0053520F" w:rsidRPr="002C0376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color w:val="FF0000"/>
          <w:sz w:val="14"/>
          <w:lang w:eastAsia="zh-TW"/>
        </w:rPr>
      </w:pPr>
      <w:r w:rsidRPr="002C0376">
        <w:rPr>
          <w:rFonts w:hint="eastAsia"/>
          <w:color w:val="FF0000"/>
          <w:sz w:val="14"/>
        </w:rPr>
        <w:t xml:space="preserve">~XX322 1        </w:t>
      </w:r>
      <w:r w:rsidRPr="002C0376">
        <w:rPr>
          <w:color w:val="FF0000"/>
          <w:sz w:val="14"/>
        </w:rPr>
        <w:t>7E 30 30 3</w:t>
      </w:r>
      <w:r w:rsidRPr="002C0376">
        <w:rPr>
          <w:rFonts w:hint="eastAsia"/>
          <w:color w:val="FF0000"/>
          <w:sz w:val="14"/>
        </w:rPr>
        <w:t>3</w:t>
      </w:r>
      <w:r w:rsidRPr="002C0376">
        <w:rPr>
          <w:color w:val="FF0000"/>
          <w:sz w:val="14"/>
        </w:rPr>
        <w:t xml:space="preserve"> 3</w:t>
      </w:r>
      <w:r w:rsidRPr="002C0376">
        <w:rPr>
          <w:rFonts w:hint="eastAsia"/>
          <w:color w:val="FF0000"/>
          <w:sz w:val="14"/>
        </w:rPr>
        <w:t>2</w:t>
      </w:r>
      <w:r w:rsidRPr="002C0376">
        <w:rPr>
          <w:color w:val="FF0000"/>
          <w:sz w:val="14"/>
        </w:rPr>
        <w:t xml:space="preserve"> 3</w:t>
      </w:r>
      <w:r w:rsidRPr="002C0376">
        <w:rPr>
          <w:rFonts w:hint="eastAsia"/>
          <w:color w:val="FF0000"/>
          <w:sz w:val="14"/>
        </w:rPr>
        <w:t>2</w:t>
      </w:r>
      <w:r w:rsidRPr="002C0376">
        <w:rPr>
          <w:color w:val="FF0000"/>
          <w:sz w:val="14"/>
        </w:rPr>
        <w:t xml:space="preserve"> 20 </w:t>
      </w:r>
      <w:proofErr w:type="gramStart"/>
      <w:r w:rsidRPr="002C0376">
        <w:rPr>
          <w:rFonts w:hint="eastAsia"/>
          <w:color w:val="FF0000"/>
          <w:sz w:val="14"/>
        </w:rPr>
        <w:t xml:space="preserve">31 </w:t>
      </w:r>
      <w:r w:rsidRPr="002C0376">
        <w:rPr>
          <w:color w:val="FF0000"/>
          <w:sz w:val="14"/>
        </w:rPr>
        <w:t xml:space="preserve"> 0D</w:t>
      </w:r>
      <w:proofErr w:type="gramEnd"/>
      <w:r w:rsidRPr="002C0376">
        <w:rPr>
          <w:rFonts w:hint="eastAsia"/>
          <w:color w:val="FF0000"/>
          <w:sz w:val="14"/>
        </w:rPr>
        <w:t xml:space="preserve">                                          </w:t>
      </w:r>
      <w:r w:rsidRPr="002C0376">
        <w:rPr>
          <w:rFonts w:hint="eastAsia"/>
          <w:color w:val="FF0000"/>
          <w:sz w:val="14"/>
          <w:lang w:eastAsia="zh-TW"/>
        </w:rPr>
        <w:t xml:space="preserve">         </w:t>
      </w:r>
      <w:r w:rsidRPr="002C0376">
        <w:rPr>
          <w:rFonts w:hint="eastAsia"/>
          <w:color w:val="FF0000"/>
          <w:sz w:val="14"/>
        </w:rPr>
        <w:t xml:space="preserve">    300 hr</w:t>
      </w:r>
      <w:r w:rsidRPr="002C0376">
        <w:rPr>
          <w:rFonts w:hint="eastAsia"/>
          <w:color w:val="FF0000"/>
          <w:sz w:val="14"/>
          <w:lang w:eastAsia="zh-TW"/>
        </w:rPr>
        <w:t>s</w:t>
      </w:r>
    </w:p>
    <w:p w:rsidR="0053520F" w:rsidRPr="002C0376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color w:val="FF0000"/>
          <w:sz w:val="14"/>
          <w:lang w:eastAsia="zh-TW"/>
        </w:rPr>
      </w:pPr>
      <w:r w:rsidRPr="002C0376">
        <w:rPr>
          <w:rFonts w:hint="eastAsia"/>
          <w:color w:val="FF0000"/>
          <w:sz w:val="14"/>
        </w:rPr>
        <w:t xml:space="preserve">~XX322 2        </w:t>
      </w:r>
      <w:r w:rsidRPr="002C0376">
        <w:rPr>
          <w:color w:val="FF0000"/>
          <w:sz w:val="14"/>
        </w:rPr>
        <w:t>7E 30 30 3</w:t>
      </w:r>
      <w:r w:rsidRPr="002C0376">
        <w:rPr>
          <w:rFonts w:hint="eastAsia"/>
          <w:color w:val="FF0000"/>
          <w:sz w:val="14"/>
        </w:rPr>
        <w:t>3</w:t>
      </w:r>
      <w:r w:rsidRPr="002C0376">
        <w:rPr>
          <w:color w:val="FF0000"/>
          <w:sz w:val="14"/>
        </w:rPr>
        <w:t xml:space="preserve"> 3</w:t>
      </w:r>
      <w:r w:rsidRPr="002C0376">
        <w:rPr>
          <w:rFonts w:hint="eastAsia"/>
          <w:color w:val="FF0000"/>
          <w:sz w:val="14"/>
        </w:rPr>
        <w:t>2</w:t>
      </w:r>
      <w:r w:rsidRPr="002C0376">
        <w:rPr>
          <w:color w:val="FF0000"/>
          <w:sz w:val="14"/>
        </w:rPr>
        <w:t xml:space="preserve"> 3</w:t>
      </w:r>
      <w:r w:rsidRPr="002C0376">
        <w:rPr>
          <w:rFonts w:hint="eastAsia"/>
          <w:color w:val="FF0000"/>
          <w:sz w:val="14"/>
        </w:rPr>
        <w:t>2</w:t>
      </w:r>
      <w:r w:rsidRPr="002C0376">
        <w:rPr>
          <w:color w:val="FF0000"/>
          <w:sz w:val="14"/>
        </w:rPr>
        <w:t xml:space="preserve"> 20 </w:t>
      </w:r>
      <w:proofErr w:type="gramStart"/>
      <w:r w:rsidRPr="002C0376">
        <w:rPr>
          <w:rFonts w:hint="eastAsia"/>
          <w:color w:val="FF0000"/>
          <w:sz w:val="14"/>
        </w:rPr>
        <w:t xml:space="preserve">32 </w:t>
      </w:r>
      <w:r w:rsidRPr="002C0376">
        <w:rPr>
          <w:color w:val="FF0000"/>
          <w:sz w:val="14"/>
        </w:rPr>
        <w:t xml:space="preserve"> 0D</w:t>
      </w:r>
      <w:proofErr w:type="gramEnd"/>
      <w:r w:rsidRPr="002C0376">
        <w:rPr>
          <w:rFonts w:hint="eastAsia"/>
          <w:color w:val="FF0000"/>
          <w:sz w:val="14"/>
        </w:rPr>
        <w:t xml:space="preserve">                                            </w:t>
      </w:r>
      <w:r w:rsidRPr="002C0376">
        <w:rPr>
          <w:rFonts w:hint="eastAsia"/>
          <w:color w:val="FF0000"/>
          <w:sz w:val="14"/>
          <w:lang w:eastAsia="zh-TW"/>
        </w:rPr>
        <w:t xml:space="preserve">         </w:t>
      </w:r>
      <w:r w:rsidRPr="002C0376">
        <w:rPr>
          <w:rFonts w:hint="eastAsia"/>
          <w:color w:val="FF0000"/>
          <w:sz w:val="14"/>
        </w:rPr>
        <w:t xml:space="preserve">  500 hr</w:t>
      </w:r>
      <w:r w:rsidRPr="002C0376">
        <w:rPr>
          <w:rFonts w:hint="eastAsia"/>
          <w:color w:val="FF0000"/>
          <w:sz w:val="14"/>
          <w:lang w:eastAsia="zh-TW"/>
        </w:rPr>
        <w:t>s</w:t>
      </w:r>
    </w:p>
    <w:p w:rsidR="0053520F" w:rsidRPr="002C0376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color w:val="FF0000"/>
          <w:sz w:val="14"/>
          <w:lang w:eastAsia="zh-TW"/>
        </w:rPr>
      </w:pPr>
      <w:r w:rsidRPr="002C0376">
        <w:rPr>
          <w:rFonts w:hint="eastAsia"/>
          <w:color w:val="FF0000"/>
          <w:sz w:val="14"/>
        </w:rPr>
        <w:t xml:space="preserve">~XX322 3        </w:t>
      </w:r>
      <w:r w:rsidRPr="002C0376">
        <w:rPr>
          <w:color w:val="FF0000"/>
          <w:sz w:val="14"/>
        </w:rPr>
        <w:t>7E 30 30 3</w:t>
      </w:r>
      <w:r w:rsidRPr="002C0376">
        <w:rPr>
          <w:rFonts w:hint="eastAsia"/>
          <w:color w:val="FF0000"/>
          <w:sz w:val="14"/>
        </w:rPr>
        <w:t>3</w:t>
      </w:r>
      <w:r w:rsidRPr="002C0376">
        <w:rPr>
          <w:color w:val="FF0000"/>
          <w:sz w:val="14"/>
        </w:rPr>
        <w:t xml:space="preserve"> 3</w:t>
      </w:r>
      <w:r w:rsidRPr="002C0376">
        <w:rPr>
          <w:rFonts w:hint="eastAsia"/>
          <w:color w:val="FF0000"/>
          <w:sz w:val="14"/>
        </w:rPr>
        <w:t>2</w:t>
      </w:r>
      <w:r w:rsidRPr="002C0376">
        <w:rPr>
          <w:color w:val="FF0000"/>
          <w:sz w:val="14"/>
        </w:rPr>
        <w:t xml:space="preserve"> 3</w:t>
      </w:r>
      <w:r w:rsidRPr="002C0376">
        <w:rPr>
          <w:rFonts w:hint="eastAsia"/>
          <w:color w:val="FF0000"/>
          <w:sz w:val="14"/>
        </w:rPr>
        <w:t>2</w:t>
      </w:r>
      <w:r w:rsidRPr="002C0376">
        <w:rPr>
          <w:color w:val="FF0000"/>
          <w:sz w:val="14"/>
        </w:rPr>
        <w:t xml:space="preserve"> 20 </w:t>
      </w:r>
      <w:proofErr w:type="gramStart"/>
      <w:r w:rsidRPr="002C0376">
        <w:rPr>
          <w:rFonts w:hint="eastAsia"/>
          <w:color w:val="FF0000"/>
          <w:sz w:val="14"/>
        </w:rPr>
        <w:t xml:space="preserve">33 </w:t>
      </w:r>
      <w:r w:rsidRPr="002C0376">
        <w:rPr>
          <w:color w:val="FF0000"/>
          <w:sz w:val="14"/>
        </w:rPr>
        <w:t xml:space="preserve"> 0D</w:t>
      </w:r>
      <w:proofErr w:type="gramEnd"/>
      <w:r w:rsidRPr="002C0376">
        <w:rPr>
          <w:rFonts w:hint="eastAsia"/>
          <w:color w:val="FF0000"/>
          <w:sz w:val="14"/>
        </w:rPr>
        <w:t xml:space="preserve">                                           </w:t>
      </w:r>
      <w:r w:rsidRPr="002C0376">
        <w:rPr>
          <w:rFonts w:hint="eastAsia"/>
          <w:color w:val="FF0000"/>
          <w:sz w:val="14"/>
          <w:lang w:eastAsia="zh-TW"/>
        </w:rPr>
        <w:t xml:space="preserve">         </w:t>
      </w:r>
      <w:r w:rsidRPr="002C0376">
        <w:rPr>
          <w:rFonts w:hint="eastAsia"/>
          <w:color w:val="FF0000"/>
          <w:sz w:val="14"/>
        </w:rPr>
        <w:t xml:space="preserve">   800 hr</w:t>
      </w:r>
      <w:r w:rsidRPr="002C0376">
        <w:rPr>
          <w:rFonts w:hint="eastAsia"/>
          <w:color w:val="FF0000"/>
          <w:sz w:val="14"/>
          <w:lang w:eastAsia="zh-TW"/>
        </w:rPr>
        <w:t>s</w:t>
      </w:r>
    </w:p>
    <w:p w:rsidR="0053520F" w:rsidRPr="002C0376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color w:val="FF0000"/>
          <w:sz w:val="14"/>
          <w:lang w:eastAsia="zh-TW"/>
        </w:rPr>
      </w:pPr>
      <w:r w:rsidRPr="002C0376">
        <w:rPr>
          <w:rFonts w:hint="eastAsia"/>
          <w:color w:val="FF0000"/>
          <w:sz w:val="14"/>
        </w:rPr>
        <w:t xml:space="preserve">~XX322 4        </w:t>
      </w:r>
      <w:r w:rsidRPr="002C0376">
        <w:rPr>
          <w:color w:val="FF0000"/>
          <w:sz w:val="14"/>
        </w:rPr>
        <w:t>7E 30 30 3</w:t>
      </w:r>
      <w:r w:rsidRPr="002C0376">
        <w:rPr>
          <w:rFonts w:hint="eastAsia"/>
          <w:color w:val="FF0000"/>
          <w:sz w:val="14"/>
        </w:rPr>
        <w:t>3</w:t>
      </w:r>
      <w:r w:rsidRPr="002C0376">
        <w:rPr>
          <w:color w:val="FF0000"/>
          <w:sz w:val="14"/>
        </w:rPr>
        <w:t xml:space="preserve"> 3</w:t>
      </w:r>
      <w:r w:rsidRPr="002C0376">
        <w:rPr>
          <w:rFonts w:hint="eastAsia"/>
          <w:color w:val="FF0000"/>
          <w:sz w:val="14"/>
        </w:rPr>
        <w:t>2</w:t>
      </w:r>
      <w:r w:rsidRPr="002C0376">
        <w:rPr>
          <w:color w:val="FF0000"/>
          <w:sz w:val="14"/>
        </w:rPr>
        <w:t xml:space="preserve"> 3</w:t>
      </w:r>
      <w:r w:rsidRPr="002C0376">
        <w:rPr>
          <w:rFonts w:hint="eastAsia"/>
          <w:color w:val="FF0000"/>
          <w:sz w:val="14"/>
        </w:rPr>
        <w:t>2</w:t>
      </w:r>
      <w:r w:rsidRPr="002C0376">
        <w:rPr>
          <w:color w:val="FF0000"/>
          <w:sz w:val="14"/>
        </w:rPr>
        <w:t xml:space="preserve"> 20 </w:t>
      </w:r>
      <w:proofErr w:type="gramStart"/>
      <w:r w:rsidRPr="002C0376">
        <w:rPr>
          <w:rFonts w:hint="eastAsia"/>
          <w:color w:val="FF0000"/>
          <w:sz w:val="14"/>
        </w:rPr>
        <w:t xml:space="preserve">34 </w:t>
      </w:r>
      <w:r w:rsidRPr="002C0376">
        <w:rPr>
          <w:color w:val="FF0000"/>
          <w:sz w:val="14"/>
        </w:rPr>
        <w:t xml:space="preserve"> 0D</w:t>
      </w:r>
      <w:proofErr w:type="gramEnd"/>
      <w:r w:rsidRPr="002C0376">
        <w:rPr>
          <w:rFonts w:hint="eastAsia"/>
          <w:color w:val="FF0000"/>
          <w:sz w:val="14"/>
        </w:rPr>
        <w:t xml:space="preserve">                                            </w:t>
      </w:r>
      <w:r w:rsidRPr="002C0376">
        <w:rPr>
          <w:rFonts w:hint="eastAsia"/>
          <w:color w:val="FF0000"/>
          <w:sz w:val="14"/>
          <w:lang w:eastAsia="zh-TW"/>
        </w:rPr>
        <w:t xml:space="preserve">        </w:t>
      </w:r>
      <w:r w:rsidRPr="002C0376">
        <w:rPr>
          <w:rFonts w:hint="eastAsia"/>
          <w:color w:val="FF0000"/>
          <w:sz w:val="14"/>
        </w:rPr>
        <w:t xml:space="preserve">  1000 hr</w:t>
      </w:r>
      <w:r w:rsidRPr="002C0376">
        <w:rPr>
          <w:rFonts w:hint="eastAsia"/>
          <w:color w:val="FF0000"/>
          <w:sz w:val="14"/>
          <w:lang w:eastAsia="zh-TW"/>
        </w:rPr>
        <w:t>s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color w:val="FF0000"/>
          <w:sz w:val="14"/>
          <w:lang w:eastAsia="zh-TW"/>
        </w:rPr>
      </w:pP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color w:val="FF0000"/>
          <w:sz w:val="14"/>
        </w:rPr>
      </w:pPr>
      <w:r>
        <w:rPr>
          <w:rFonts w:hint="eastAsia"/>
          <w:color w:val="FF0000"/>
          <w:sz w:val="14"/>
        </w:rPr>
        <w:t xml:space="preserve">~XX323 1        </w:t>
      </w:r>
      <w:r>
        <w:rPr>
          <w:color w:val="FF0000"/>
          <w:sz w:val="14"/>
        </w:rPr>
        <w:t>7E 30 30 3</w:t>
      </w:r>
      <w:r>
        <w:rPr>
          <w:rFonts w:hint="eastAsia"/>
          <w:color w:val="FF0000"/>
          <w:sz w:val="14"/>
        </w:rPr>
        <w:t>3</w:t>
      </w:r>
      <w:r>
        <w:rPr>
          <w:color w:val="FF0000"/>
          <w:sz w:val="14"/>
        </w:rPr>
        <w:t xml:space="preserve"> 3</w:t>
      </w:r>
      <w:r>
        <w:rPr>
          <w:rFonts w:hint="eastAsia"/>
          <w:color w:val="FF0000"/>
          <w:sz w:val="14"/>
        </w:rPr>
        <w:t>2</w:t>
      </w:r>
      <w:r>
        <w:rPr>
          <w:color w:val="FF0000"/>
          <w:sz w:val="14"/>
        </w:rPr>
        <w:t xml:space="preserve"> 3</w:t>
      </w:r>
      <w:r>
        <w:rPr>
          <w:rFonts w:hint="eastAsia"/>
          <w:color w:val="FF0000"/>
          <w:sz w:val="14"/>
        </w:rPr>
        <w:t>3</w:t>
      </w:r>
      <w:r>
        <w:rPr>
          <w:color w:val="FF0000"/>
          <w:sz w:val="14"/>
        </w:rPr>
        <w:t xml:space="preserve"> 20 31 0D</w:t>
      </w:r>
      <w:r>
        <w:rPr>
          <w:rFonts w:hint="eastAsia"/>
          <w:color w:val="FF0000"/>
          <w:sz w:val="14"/>
        </w:rPr>
        <w:t xml:space="preserve">         </w:t>
      </w:r>
      <w:r>
        <w:rPr>
          <w:color w:val="FF0000"/>
          <w:sz w:val="14"/>
        </w:rPr>
        <w:t>Filter Reset</w:t>
      </w:r>
      <w:r>
        <w:rPr>
          <w:rFonts w:hint="eastAsia"/>
          <w:color w:val="FF0000"/>
          <w:sz w:val="14"/>
        </w:rPr>
        <w:t xml:space="preserve">              </w:t>
      </w:r>
      <w:r>
        <w:rPr>
          <w:rFonts w:hint="eastAsia"/>
          <w:color w:val="FF0000"/>
          <w:sz w:val="14"/>
          <w:lang w:eastAsia="zh-TW"/>
        </w:rPr>
        <w:t xml:space="preserve">             </w:t>
      </w:r>
      <w:r>
        <w:rPr>
          <w:rFonts w:hint="eastAsia"/>
          <w:color w:val="FF0000"/>
          <w:sz w:val="14"/>
        </w:rPr>
        <w:t xml:space="preserve"> Yes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sz w:val="14"/>
        </w:rPr>
      </w:pPr>
      <w:r>
        <w:rPr>
          <w:rFonts w:hint="eastAsia"/>
          <w:color w:val="FF0000"/>
          <w:sz w:val="14"/>
        </w:rPr>
        <w:t xml:space="preserve">~XX323 0        </w:t>
      </w:r>
      <w:r>
        <w:rPr>
          <w:color w:val="FF0000"/>
          <w:sz w:val="14"/>
        </w:rPr>
        <w:t>7E 30 30 3</w:t>
      </w:r>
      <w:r>
        <w:rPr>
          <w:rFonts w:hint="eastAsia"/>
          <w:color w:val="FF0000"/>
          <w:sz w:val="14"/>
        </w:rPr>
        <w:t>3</w:t>
      </w:r>
      <w:r>
        <w:rPr>
          <w:color w:val="FF0000"/>
          <w:sz w:val="14"/>
        </w:rPr>
        <w:t xml:space="preserve"> 3</w:t>
      </w:r>
      <w:r>
        <w:rPr>
          <w:rFonts w:hint="eastAsia"/>
          <w:color w:val="FF0000"/>
          <w:sz w:val="14"/>
        </w:rPr>
        <w:t>2</w:t>
      </w:r>
      <w:r>
        <w:rPr>
          <w:color w:val="FF0000"/>
          <w:sz w:val="14"/>
        </w:rPr>
        <w:t xml:space="preserve"> 3</w:t>
      </w:r>
      <w:r>
        <w:rPr>
          <w:rFonts w:hint="eastAsia"/>
          <w:color w:val="FF0000"/>
          <w:sz w:val="14"/>
        </w:rPr>
        <w:t>3</w:t>
      </w:r>
      <w:r>
        <w:rPr>
          <w:color w:val="FF0000"/>
          <w:sz w:val="14"/>
        </w:rPr>
        <w:t xml:space="preserve"> 20 3</w:t>
      </w:r>
      <w:r>
        <w:rPr>
          <w:rFonts w:hint="eastAsia"/>
          <w:color w:val="FF0000"/>
          <w:sz w:val="14"/>
        </w:rPr>
        <w:t>0</w:t>
      </w:r>
      <w:r>
        <w:rPr>
          <w:color w:val="FF0000"/>
          <w:sz w:val="14"/>
        </w:rPr>
        <w:t xml:space="preserve"> 0D</w:t>
      </w:r>
      <w:r>
        <w:rPr>
          <w:rFonts w:hint="eastAsia"/>
          <w:color w:val="FF0000"/>
          <w:sz w:val="14"/>
        </w:rPr>
        <w:t xml:space="preserve">                                           </w:t>
      </w:r>
      <w:r>
        <w:rPr>
          <w:rFonts w:hint="eastAsia"/>
          <w:color w:val="FF0000"/>
          <w:sz w:val="14"/>
          <w:lang w:eastAsia="zh-TW"/>
        </w:rPr>
        <w:t xml:space="preserve">         </w:t>
      </w:r>
      <w:r>
        <w:rPr>
          <w:rFonts w:hint="eastAsia"/>
          <w:color w:val="FF0000"/>
          <w:sz w:val="14"/>
        </w:rPr>
        <w:t xml:space="preserve">    No </w:t>
      </w:r>
      <w:r>
        <w:rPr>
          <w:color w:val="FF0000"/>
          <w:sz w:val="14"/>
        </w:rPr>
        <w:t>(0/2 for backward compatible)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rPr>
          <w:sz w:val="14"/>
        </w:rPr>
      </w:pPr>
      <w:r>
        <w:rPr>
          <w:sz w:val="14"/>
        </w:rPr>
        <w:t>~XX112 1</w:t>
      </w:r>
      <w:r>
        <w:rPr>
          <w:sz w:val="14"/>
        </w:rPr>
        <w:tab/>
        <w:t>7E 30 30 31 31 32 20 31 0D</w:t>
      </w:r>
      <w:r>
        <w:rPr>
          <w:sz w:val="14"/>
        </w:rPr>
        <w:tab/>
        <w:t>Reset</w:t>
      </w:r>
      <w:r>
        <w:rPr>
          <w:sz w:val="14"/>
        </w:rPr>
        <w:tab/>
        <w:t xml:space="preserve"> </w:t>
      </w:r>
      <w:r>
        <w:rPr>
          <w:sz w:val="14"/>
        </w:rPr>
        <w:tab/>
        <w:t>Yes</w:t>
      </w:r>
      <w:r>
        <w:rPr>
          <w:sz w:val="14"/>
        </w:rPr>
        <w:tab/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</w:pPr>
      <w:r>
        <w:t>-----------------------------------------------------------------------------------------------------------------------------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rFonts w:cs="Arial"/>
          <w:b/>
          <w:color w:val="000080"/>
          <w:sz w:val="14"/>
          <w:szCs w:val="14"/>
        </w:rPr>
      </w:pPr>
      <w:r>
        <w:rPr>
          <w:b/>
          <w:color w:val="0000FF"/>
          <w:sz w:val="14"/>
          <w:szCs w:val="14"/>
        </w:rPr>
        <w:t>SEND to emulate Remote</w:t>
      </w:r>
      <w:r>
        <w:rPr>
          <w:rFonts w:cs="Arial"/>
          <w:b/>
          <w:color w:val="000080"/>
          <w:sz w:val="14"/>
          <w:szCs w:val="14"/>
        </w:rPr>
        <w:t xml:space="preserve">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10</w:t>
      </w:r>
      <w:r>
        <w:rPr>
          <w:sz w:val="14"/>
        </w:rPr>
        <w:tab/>
        <w:t>7E 30 30 31 34 30 20 31 30 0D</w:t>
      </w:r>
      <w:r>
        <w:rPr>
          <w:sz w:val="14"/>
        </w:rPr>
        <w:tab/>
        <w:t xml:space="preserve"> </w:t>
      </w:r>
      <w:r>
        <w:rPr>
          <w:sz w:val="14"/>
        </w:rPr>
        <w:tab/>
        <w:t>Up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11</w:t>
      </w:r>
      <w:r>
        <w:rPr>
          <w:sz w:val="14"/>
        </w:rPr>
        <w:tab/>
        <w:t>7E 30 30 31 34 30 20 31 31 0D</w:t>
      </w:r>
      <w:r>
        <w:rPr>
          <w:sz w:val="14"/>
        </w:rPr>
        <w:tab/>
        <w:t xml:space="preserve"> </w:t>
      </w:r>
      <w:r>
        <w:rPr>
          <w:sz w:val="14"/>
        </w:rPr>
        <w:tab/>
        <w:t>Left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12</w:t>
      </w:r>
      <w:r>
        <w:rPr>
          <w:sz w:val="14"/>
        </w:rPr>
        <w:tab/>
        <w:t>7E 30 30 31 34 30 20 31 32 0D</w:t>
      </w:r>
      <w:r>
        <w:rPr>
          <w:sz w:val="14"/>
        </w:rPr>
        <w:tab/>
        <w:t xml:space="preserve"> </w:t>
      </w:r>
      <w:r>
        <w:rPr>
          <w:sz w:val="14"/>
        </w:rPr>
        <w:tab/>
        <w:t>Enter (for projection MENU)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13</w:t>
      </w:r>
      <w:r>
        <w:rPr>
          <w:sz w:val="14"/>
        </w:rPr>
        <w:tab/>
        <w:t>7E 30 30 31 34 30 20 31 33 0D</w:t>
      </w:r>
      <w:r>
        <w:rPr>
          <w:sz w:val="14"/>
        </w:rPr>
        <w:tab/>
        <w:t xml:space="preserve"> </w:t>
      </w:r>
      <w:r>
        <w:rPr>
          <w:sz w:val="14"/>
        </w:rPr>
        <w:tab/>
        <w:t>Right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~XX140 14</w:t>
      </w:r>
      <w:r>
        <w:rPr>
          <w:sz w:val="14"/>
        </w:rPr>
        <w:tab/>
        <w:t>7E 30 30 31 34 30 20 31 34 0D</w:t>
      </w:r>
      <w:r>
        <w:rPr>
          <w:sz w:val="14"/>
        </w:rPr>
        <w:tab/>
        <w:t xml:space="preserve"> </w:t>
      </w:r>
      <w:r>
        <w:rPr>
          <w:sz w:val="14"/>
        </w:rPr>
        <w:tab/>
        <w:t>Down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15</w:t>
      </w:r>
      <w:r>
        <w:rPr>
          <w:sz w:val="14"/>
          <w:lang w:val="it-IT"/>
        </w:rPr>
        <w:tab/>
        <w:t>7E 30 30 31 34 30 20 31 35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Keystone +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16</w:t>
      </w:r>
      <w:r>
        <w:rPr>
          <w:sz w:val="14"/>
          <w:lang w:val="it-IT"/>
        </w:rPr>
        <w:tab/>
        <w:t>7E 30 30 31 34 30 20 31 36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Keystone –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17</w:t>
      </w:r>
      <w:r>
        <w:rPr>
          <w:sz w:val="14"/>
          <w:lang w:val="it-IT"/>
        </w:rPr>
        <w:tab/>
        <w:t>7E 30 30 31 34 30 20 31 37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Volume –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18</w:t>
      </w:r>
      <w:r>
        <w:rPr>
          <w:sz w:val="14"/>
          <w:lang w:val="it-IT"/>
        </w:rPr>
        <w:tab/>
        <w:t>7E 30 30 31 34 30 20 31 38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Volume +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>
        <w:rPr>
          <w:sz w:val="14"/>
          <w:lang w:val="it-IT"/>
        </w:rPr>
        <w:t>~XX140 19</w:t>
      </w:r>
      <w:r>
        <w:rPr>
          <w:sz w:val="14"/>
          <w:lang w:val="it-IT"/>
        </w:rPr>
        <w:tab/>
        <w:t>7E 30 30 31 34 30 20 31 39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Brightness</w:t>
      </w:r>
    </w:p>
    <w:p w:rsidR="0053520F" w:rsidRPr="00BC7A53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 w:rsidRPr="00BC7A53">
        <w:rPr>
          <w:sz w:val="14"/>
          <w:lang w:val="it-IT"/>
        </w:rPr>
        <w:t>~XX140 20</w:t>
      </w:r>
      <w:r w:rsidRPr="00BC7A53">
        <w:rPr>
          <w:sz w:val="14"/>
          <w:lang w:val="it-IT"/>
        </w:rPr>
        <w:tab/>
        <w:t>7E 30 30 31 34 30 20 32 30 0D</w:t>
      </w:r>
      <w:r w:rsidRPr="00BC7A53">
        <w:rPr>
          <w:sz w:val="14"/>
          <w:lang w:val="it-IT"/>
        </w:rPr>
        <w:tab/>
        <w:t xml:space="preserve"> </w:t>
      </w:r>
      <w:r w:rsidRPr="00BC7A53">
        <w:rPr>
          <w:sz w:val="14"/>
          <w:lang w:val="it-IT"/>
        </w:rPr>
        <w:tab/>
        <w:t>Menu</w:t>
      </w:r>
    </w:p>
    <w:p w:rsidR="0053520F" w:rsidRPr="00BC7A53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/>
        </w:rPr>
      </w:pPr>
      <w:r w:rsidRPr="00BC7A53">
        <w:rPr>
          <w:sz w:val="14"/>
          <w:lang w:val="it-IT"/>
        </w:rPr>
        <w:t>~XX140 21</w:t>
      </w:r>
      <w:r w:rsidRPr="00BC7A53">
        <w:rPr>
          <w:sz w:val="14"/>
          <w:lang w:val="it-IT"/>
        </w:rPr>
        <w:tab/>
        <w:t>7E 30 30 31 34 30 20 32 31 0D</w:t>
      </w:r>
      <w:r w:rsidRPr="00BC7A53">
        <w:rPr>
          <w:sz w:val="14"/>
          <w:lang w:val="it-IT"/>
        </w:rPr>
        <w:tab/>
        <w:t xml:space="preserve"> </w:t>
      </w:r>
      <w:r w:rsidRPr="00BC7A53">
        <w:rPr>
          <w:sz w:val="14"/>
          <w:lang w:val="it-IT"/>
        </w:rPr>
        <w:tab/>
        <w:t>Zoom</w:t>
      </w:r>
    </w:p>
    <w:p w:rsidR="0053520F" w:rsidRPr="00BC7A53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 w:eastAsia="zh-TW"/>
        </w:rPr>
      </w:pPr>
      <w:r w:rsidRPr="00BC7A53">
        <w:rPr>
          <w:sz w:val="14"/>
          <w:lang w:val="it-IT"/>
        </w:rPr>
        <w:t>~XX140 28</w:t>
      </w:r>
      <w:r w:rsidRPr="00BC7A53">
        <w:rPr>
          <w:sz w:val="14"/>
          <w:lang w:val="it-IT"/>
        </w:rPr>
        <w:tab/>
        <w:t>7E 30 30 31 34 30 20 32 38 0D</w:t>
      </w:r>
      <w:r w:rsidRPr="00BC7A53">
        <w:rPr>
          <w:sz w:val="14"/>
          <w:lang w:val="it-IT"/>
        </w:rPr>
        <w:tab/>
        <w:t xml:space="preserve"> </w:t>
      </w:r>
      <w:r w:rsidRPr="00BC7A53">
        <w:rPr>
          <w:sz w:val="14"/>
          <w:lang w:val="it-IT"/>
        </w:rPr>
        <w:tab/>
        <w:t>Contrast</w:t>
      </w:r>
    </w:p>
    <w:p w:rsidR="0053520F" w:rsidRPr="00BC7A53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 w:eastAsia="zh-TW"/>
        </w:rPr>
      </w:pPr>
      <w:r w:rsidRPr="00BC7A53">
        <w:rPr>
          <w:sz w:val="14"/>
          <w:lang w:val="it-IT"/>
        </w:rPr>
        <w:t xml:space="preserve">~XX140 </w:t>
      </w:r>
      <w:r w:rsidRPr="00BC7A53">
        <w:rPr>
          <w:rFonts w:hint="eastAsia"/>
          <w:sz w:val="14"/>
          <w:lang w:val="it-IT" w:eastAsia="zh-TW"/>
        </w:rPr>
        <w:t>47</w:t>
      </w:r>
      <w:r w:rsidRPr="00BC7A53">
        <w:rPr>
          <w:sz w:val="14"/>
          <w:lang w:val="it-IT"/>
        </w:rPr>
        <w:tab/>
        <w:t>7E 30 30 31 34 30 20 3</w:t>
      </w:r>
      <w:r w:rsidRPr="00BC7A53">
        <w:rPr>
          <w:rFonts w:hint="eastAsia"/>
          <w:sz w:val="14"/>
          <w:lang w:val="it-IT" w:eastAsia="zh-TW"/>
        </w:rPr>
        <w:t>4</w:t>
      </w:r>
      <w:r w:rsidRPr="00BC7A53">
        <w:rPr>
          <w:sz w:val="14"/>
          <w:lang w:val="it-IT"/>
        </w:rPr>
        <w:t xml:space="preserve"> 3</w:t>
      </w:r>
      <w:r w:rsidRPr="00BC7A53">
        <w:rPr>
          <w:rFonts w:hint="eastAsia"/>
          <w:sz w:val="14"/>
          <w:lang w:val="it-IT" w:eastAsia="zh-TW"/>
        </w:rPr>
        <w:t>7</w:t>
      </w:r>
      <w:r w:rsidRPr="00BC7A53">
        <w:rPr>
          <w:sz w:val="14"/>
          <w:lang w:val="it-IT"/>
        </w:rPr>
        <w:t xml:space="preserve"> 0D</w:t>
      </w:r>
      <w:r w:rsidRPr="00BC7A53">
        <w:rPr>
          <w:sz w:val="14"/>
          <w:lang w:val="it-IT"/>
        </w:rPr>
        <w:tab/>
        <w:t xml:space="preserve"> </w:t>
      </w:r>
      <w:r w:rsidRPr="00BC7A53">
        <w:rPr>
          <w:sz w:val="14"/>
          <w:lang w:val="it-IT"/>
        </w:rPr>
        <w:tab/>
      </w:r>
      <w:r w:rsidRPr="00BC7A53">
        <w:rPr>
          <w:rFonts w:hint="eastAsia"/>
          <w:sz w:val="14"/>
          <w:lang w:val="it-IT" w:eastAsia="zh-TW"/>
        </w:rPr>
        <w:t>Source</w:t>
      </w:r>
    </w:p>
    <w:p w:rsidR="0053520F" w:rsidRPr="00BC7A53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 w:eastAsia="zh-TW"/>
        </w:rPr>
      </w:pP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it-IT" w:eastAsia="zh-TW"/>
        </w:rPr>
      </w:pP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zCs w:val="14"/>
          <w:lang w:val="fr-FR"/>
        </w:rPr>
      </w:pP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bCs/>
          <w:color w:val="FF0000"/>
          <w:sz w:val="14"/>
          <w:shd w:val="clear" w:color="auto" w:fill="D8D8D8"/>
        </w:rPr>
      </w:pPr>
      <w:r>
        <w:rPr>
          <w:b/>
          <w:bCs/>
          <w:color w:val="FF0000"/>
          <w:sz w:val="14"/>
          <w:shd w:val="clear" w:color="auto" w:fill="D8D8D8"/>
        </w:rPr>
        <w:t>SEND from projector automatically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hd w:val="clear" w:color="auto" w:fill="D8D8D8"/>
        </w:rPr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2"/>
          <w:szCs w:val="12"/>
          <w:shd w:val="clear" w:color="auto" w:fill="D8D8D8"/>
        </w:rPr>
        <w:tab/>
        <w:t>HEX Code</w:t>
      </w:r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  <w:t xml:space="preserve">Projector Return </w:t>
      </w:r>
      <w:r>
        <w:rPr>
          <w:b/>
          <w:color w:val="0000FF"/>
          <w:sz w:val="14"/>
          <w:shd w:val="clear" w:color="auto" w:fill="D8D8D8"/>
        </w:rPr>
        <w:tab/>
        <w:t>Description</w:t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</w:p>
    <w:p w:rsidR="0053520F" w:rsidRDefault="0053520F" w:rsidP="0053520F">
      <w:pPr>
        <w:tabs>
          <w:tab w:val="left" w:pos="1134"/>
          <w:tab w:val="left" w:pos="6379"/>
          <w:tab w:val="left" w:pos="7797"/>
        </w:tabs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3850" w:hanging="3850"/>
        <w:rPr>
          <w:sz w:val="14"/>
        </w:rPr>
      </w:pPr>
      <w:proofErr w:type="gramStart"/>
      <w:r>
        <w:rPr>
          <w:sz w:val="14"/>
        </w:rPr>
        <w:t>when</w:t>
      </w:r>
      <w:proofErr w:type="gramEnd"/>
      <w:r>
        <w:rPr>
          <w:sz w:val="14"/>
        </w:rPr>
        <w:t xml:space="preserve"> Standby/</w:t>
      </w:r>
      <w:r w:rsidRPr="001B3A1C">
        <w:rPr>
          <w:strike/>
          <w:sz w:val="14"/>
        </w:rPr>
        <w:t>Warm</w:t>
      </w:r>
      <w:r>
        <w:rPr>
          <w:sz w:val="14"/>
        </w:rPr>
        <w:t xml:space="preserve">ing/Cooling/Out of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505"/>
        </w:tabs>
        <w:snapToGrid w:val="0"/>
        <w:rPr>
          <w:sz w:val="14"/>
        </w:rPr>
      </w:pPr>
      <w:r>
        <w:rPr>
          <w:sz w:val="14"/>
        </w:rPr>
        <w:t>Range/Lamp fail/Fan Lock/Over Temperature/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505"/>
        </w:tabs>
        <w:snapToGrid w:val="0"/>
        <w:rPr>
          <w:sz w:val="14"/>
        </w:rPr>
      </w:pPr>
      <w:r>
        <w:rPr>
          <w:sz w:val="14"/>
        </w:rPr>
        <w:t>Lamp Hours Running Out/Cover Open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230"/>
          <w:tab w:val="left" w:pos="7797"/>
        </w:tabs>
        <w:snapToGrid w:val="0"/>
        <w:ind w:left="3850" w:hanging="3850"/>
        <w:rPr>
          <w:sz w:val="14"/>
        </w:rPr>
      </w:pPr>
    </w:p>
    <w:p w:rsidR="0053520F" w:rsidRDefault="0053520F" w:rsidP="0053520F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hanging="3850"/>
        <w:rPr>
          <w:sz w:val="14"/>
        </w:rPr>
      </w:pPr>
      <w:r>
        <w:rPr>
          <w:sz w:val="14"/>
        </w:rPr>
        <w:tab/>
        <w:t xml:space="preserve">                          INFOn</w:t>
      </w:r>
      <w:r>
        <w:rPr>
          <w:sz w:val="14"/>
        </w:rPr>
        <w:tab/>
        <w:t xml:space="preserve"> </w:t>
      </w:r>
      <w:proofErr w:type="gramStart"/>
      <w:r>
        <w:rPr>
          <w:sz w:val="14"/>
        </w:rPr>
        <w:t>n :</w:t>
      </w:r>
      <w:proofErr w:type="gramEnd"/>
      <w:r>
        <w:rPr>
          <w:sz w:val="14"/>
        </w:rPr>
        <w:t xml:space="preserve"> 0/1/2/3/4/6/7/8/</w:t>
      </w:r>
      <w:ins w:id="11" w:author="claire.fan" w:date="2013-03-24T18:48:00Z">
        <w:r>
          <w:rPr>
            <w:rFonts w:hint="eastAsia"/>
            <w:sz w:val="14"/>
            <w:lang w:eastAsia="zh-TW"/>
          </w:rPr>
          <w:t>9</w:t>
        </w:r>
      </w:ins>
      <w:r>
        <w:rPr>
          <w:sz w:val="14"/>
        </w:rPr>
        <w:t xml:space="preserve"> = </w:t>
      </w:r>
    </w:p>
    <w:p w:rsidR="0053520F" w:rsidRDefault="0053520F" w:rsidP="0053520F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firstLine="2590"/>
        <w:rPr>
          <w:sz w:val="14"/>
        </w:rPr>
      </w:pPr>
      <w:r>
        <w:rPr>
          <w:sz w:val="14"/>
        </w:rPr>
        <w:t>S</w:t>
      </w:r>
      <w:r w:rsidRPr="00B643F6">
        <w:rPr>
          <w:sz w:val="14"/>
        </w:rPr>
        <w:t>tandby/Warming</w:t>
      </w:r>
      <w:r w:rsidRPr="00B643F6">
        <w:rPr>
          <w:strike/>
          <w:sz w:val="14"/>
        </w:rPr>
        <w:t>/</w:t>
      </w:r>
      <w:r w:rsidRPr="00B643F6">
        <w:rPr>
          <w:sz w:val="14"/>
        </w:rPr>
        <w:t>C</w:t>
      </w:r>
      <w:r>
        <w:rPr>
          <w:sz w:val="14"/>
        </w:rPr>
        <w:t xml:space="preserve">ooling/Out </w:t>
      </w:r>
    </w:p>
    <w:p w:rsidR="0053520F" w:rsidRDefault="0053520F" w:rsidP="0053520F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3850" w:firstLine="2590"/>
        <w:rPr>
          <w:sz w:val="14"/>
        </w:rPr>
      </w:pPr>
      <w:proofErr w:type="gramStart"/>
      <w:r>
        <w:rPr>
          <w:sz w:val="14"/>
        </w:rPr>
        <w:t>of</w:t>
      </w:r>
      <w:proofErr w:type="gramEnd"/>
      <w:r>
        <w:rPr>
          <w:sz w:val="14"/>
        </w:rPr>
        <w:t xml:space="preserve"> Range/Lamp fail/Fan </w:t>
      </w:r>
    </w:p>
    <w:p w:rsidR="0053520F" w:rsidRDefault="0053520F" w:rsidP="0053520F">
      <w:pPr>
        <w:tabs>
          <w:tab w:val="left" w:pos="3910"/>
          <w:tab w:val="left" w:pos="4962"/>
          <w:tab w:val="left" w:pos="6230"/>
          <w:tab w:val="left" w:pos="7797"/>
        </w:tabs>
        <w:snapToGrid w:val="0"/>
        <w:ind w:left="6440"/>
        <w:rPr>
          <w:sz w:val="14"/>
        </w:rPr>
      </w:pPr>
      <w:r>
        <w:rPr>
          <w:sz w:val="14"/>
        </w:rPr>
        <w:lastRenderedPageBreak/>
        <w:t>Lock/Over Temperature/Lamp Hours Running Out/Cover Open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bCs/>
          <w:color w:val="FF0000"/>
          <w:sz w:val="14"/>
          <w:shd w:val="clear" w:color="auto" w:fill="D8D8D8"/>
        </w:rPr>
      </w:pPr>
      <w:r>
        <w:rPr>
          <w:b/>
          <w:bCs/>
          <w:color w:val="FF0000"/>
          <w:sz w:val="14"/>
          <w:shd w:val="clear" w:color="auto" w:fill="D8D8D8"/>
        </w:rPr>
        <w:t>READ from projector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53520F" w:rsidRDefault="0053520F" w:rsidP="0053520F">
      <w:pPr>
        <w:pBdr>
          <w:bottom w:val="single" w:sz="4" w:space="1" w:color="000000"/>
        </w:pBd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b/>
          <w:color w:val="0000FF"/>
          <w:sz w:val="14"/>
          <w:shd w:val="clear" w:color="auto" w:fill="D8D8D8"/>
        </w:rPr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2"/>
          <w:szCs w:val="12"/>
          <w:shd w:val="clear" w:color="auto" w:fill="D8D8D8"/>
        </w:rPr>
        <w:tab/>
        <w:t>HEX Code</w:t>
      </w:r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  <w:t xml:space="preserve">Projector Return </w:t>
      </w:r>
      <w:r>
        <w:rPr>
          <w:b/>
          <w:color w:val="0000FF"/>
          <w:sz w:val="14"/>
          <w:shd w:val="clear" w:color="auto" w:fill="D8D8D8"/>
        </w:rPr>
        <w:tab/>
        <w:t>Description</w:t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</w:p>
    <w:p w:rsidR="0053520F" w:rsidRPr="006C3564" w:rsidRDefault="0053520F" w:rsidP="0053520F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ind w:left="6020" w:hanging="6020"/>
        <w:rPr>
          <w:color w:val="000000"/>
          <w:sz w:val="14"/>
          <w:lang w:eastAsia="zh-TW"/>
        </w:rPr>
      </w:pPr>
      <w:r w:rsidRPr="006C3564">
        <w:rPr>
          <w:color w:val="000000"/>
          <w:sz w:val="14"/>
          <w:lang w:eastAsia="zh-TW"/>
        </w:rPr>
        <w:t>~XX121 1</w:t>
      </w:r>
      <w:r w:rsidRPr="006C3564">
        <w:rPr>
          <w:color w:val="000000"/>
          <w:sz w:val="14"/>
          <w:lang w:eastAsia="zh-TW"/>
        </w:rPr>
        <w:tab/>
        <w:t>7E 30 30 31 32 31 20 31 0D</w:t>
      </w:r>
      <w:r w:rsidRPr="006C3564">
        <w:rPr>
          <w:color w:val="000000"/>
          <w:sz w:val="14"/>
          <w:lang w:eastAsia="zh-TW"/>
        </w:rPr>
        <w:tab/>
        <w:t>Input Source Commands</w:t>
      </w:r>
      <w:r w:rsidRPr="006C3564">
        <w:rPr>
          <w:color w:val="000000"/>
          <w:sz w:val="14"/>
          <w:lang w:eastAsia="zh-TW"/>
        </w:rPr>
        <w:tab/>
        <w:t>Oka</w:t>
      </w:r>
      <w:r w:rsidRPr="006C3564">
        <w:rPr>
          <w:color w:val="000000"/>
          <w:sz w:val="14"/>
          <w:lang w:eastAsia="zh-TW"/>
        </w:rPr>
        <w:tab/>
        <w:t>"a = 0 None</w:t>
      </w:r>
    </w:p>
    <w:p w:rsidR="0053520F" w:rsidRPr="006C3564" w:rsidRDefault="0053520F" w:rsidP="0053520F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ind w:leftChars="3010" w:left="6020" w:firstLineChars="50" w:firstLine="70"/>
        <w:rPr>
          <w:color w:val="000000"/>
          <w:sz w:val="14"/>
          <w:lang w:eastAsia="zh-TW"/>
        </w:rPr>
      </w:pPr>
      <w:r w:rsidRPr="006C3564">
        <w:rPr>
          <w:color w:val="000000"/>
          <w:sz w:val="14"/>
          <w:lang w:eastAsia="zh-TW"/>
        </w:rPr>
        <w:t>a = 2 VGA-1</w:t>
      </w:r>
    </w:p>
    <w:p w:rsidR="0053520F" w:rsidRPr="006C3564" w:rsidRDefault="0053520F" w:rsidP="0053520F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ind w:leftChars="3010" w:left="6020" w:firstLineChars="50" w:firstLine="70"/>
        <w:rPr>
          <w:color w:val="000000"/>
          <w:sz w:val="14"/>
          <w:lang w:eastAsia="zh-TW"/>
        </w:rPr>
      </w:pPr>
      <w:r w:rsidRPr="006C3564">
        <w:rPr>
          <w:color w:val="000000"/>
          <w:sz w:val="14"/>
          <w:lang w:eastAsia="zh-TW"/>
        </w:rPr>
        <w:t>a = 3 VGA-2</w:t>
      </w:r>
    </w:p>
    <w:p w:rsidR="0053520F" w:rsidRPr="006C3564" w:rsidRDefault="0053520F" w:rsidP="0053520F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ind w:leftChars="3010" w:left="6020" w:firstLineChars="50" w:firstLine="70"/>
        <w:rPr>
          <w:color w:val="000000"/>
          <w:sz w:val="14"/>
          <w:lang w:eastAsia="zh-TW"/>
        </w:rPr>
      </w:pPr>
      <w:r w:rsidRPr="006C3564">
        <w:rPr>
          <w:color w:val="000000"/>
          <w:sz w:val="14"/>
          <w:lang w:eastAsia="zh-TW"/>
        </w:rPr>
        <w:t>a = 5 Video</w:t>
      </w:r>
    </w:p>
    <w:p w:rsidR="0053520F" w:rsidRPr="006C3564" w:rsidRDefault="0053520F" w:rsidP="0053520F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ind w:leftChars="3010" w:left="6020" w:firstLineChars="50" w:firstLine="70"/>
        <w:rPr>
          <w:color w:val="000000"/>
          <w:sz w:val="14"/>
          <w:lang w:eastAsia="zh-TW"/>
        </w:rPr>
      </w:pPr>
      <w:r w:rsidRPr="006C3564">
        <w:rPr>
          <w:color w:val="000000"/>
          <w:sz w:val="14"/>
          <w:lang w:eastAsia="zh-TW"/>
        </w:rPr>
        <w:t>a = 7 HDMI1</w:t>
      </w:r>
    </w:p>
    <w:p w:rsidR="0053520F" w:rsidRPr="006C3564" w:rsidRDefault="0053520F" w:rsidP="0053520F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ind w:leftChars="3010" w:left="6020" w:firstLineChars="50" w:firstLine="70"/>
        <w:rPr>
          <w:color w:val="000000"/>
          <w:sz w:val="14"/>
          <w:lang w:eastAsia="zh-TW"/>
        </w:rPr>
      </w:pPr>
      <w:r w:rsidRPr="006C3564">
        <w:rPr>
          <w:color w:val="000000"/>
          <w:sz w:val="14"/>
          <w:lang w:eastAsia="zh-TW"/>
        </w:rPr>
        <w:t>a = 8 HDMI2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080"/>
          <w:tab w:val="left" w:pos="7797"/>
        </w:tabs>
        <w:snapToGrid w:val="0"/>
        <w:rPr>
          <w:color w:val="000000"/>
          <w:sz w:val="14"/>
          <w:szCs w:val="14"/>
        </w:rPr>
      </w:pPr>
      <w:r w:rsidRPr="007321F5">
        <w:rPr>
          <w:color w:val="000000"/>
          <w:sz w:val="14"/>
          <w:szCs w:val="14"/>
        </w:rPr>
        <w:t>~XX122 1</w:t>
      </w:r>
      <w:r w:rsidRPr="007321F5">
        <w:rPr>
          <w:color w:val="000000"/>
          <w:sz w:val="14"/>
          <w:szCs w:val="14"/>
        </w:rPr>
        <w:tab/>
        <w:t>7E 30 30 31 32 32 20 31 0D</w:t>
      </w:r>
      <w:r w:rsidRPr="007321F5">
        <w:rPr>
          <w:color w:val="000000"/>
          <w:sz w:val="14"/>
          <w:szCs w:val="14"/>
        </w:rPr>
        <w:tab/>
        <w:t>Sofware Version</w:t>
      </w:r>
      <w:r w:rsidRPr="007321F5">
        <w:rPr>
          <w:color w:val="000000"/>
          <w:sz w:val="14"/>
          <w:szCs w:val="14"/>
        </w:rPr>
        <w:tab/>
        <w:t>OKdddd</w:t>
      </w:r>
      <w:r w:rsidRPr="007321F5">
        <w:rPr>
          <w:color w:val="000000"/>
          <w:sz w:val="14"/>
          <w:szCs w:val="14"/>
        </w:rPr>
        <w:tab/>
        <w:t>dddd: FW version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sz w:val="14"/>
          <w:lang w:eastAsia="zh-TW"/>
        </w:rPr>
      </w:pPr>
      <w:r w:rsidRPr="0070192D">
        <w:rPr>
          <w:sz w:val="14"/>
          <w:lang w:eastAsia="zh-TW"/>
        </w:rPr>
        <w:t>~XX123 1</w:t>
      </w:r>
      <w:r w:rsidRPr="0070192D">
        <w:rPr>
          <w:sz w:val="14"/>
          <w:lang w:eastAsia="zh-TW"/>
        </w:rPr>
        <w:tab/>
        <w:t>7E 30 30 31 32 33 20 31 0D</w:t>
      </w:r>
      <w:r w:rsidRPr="0070192D">
        <w:rPr>
          <w:sz w:val="14"/>
          <w:lang w:eastAsia="zh-TW"/>
        </w:rPr>
        <w:tab/>
        <w:t>Display Mode</w:t>
      </w:r>
      <w:r w:rsidRPr="0070192D">
        <w:rPr>
          <w:sz w:val="14"/>
          <w:lang w:eastAsia="zh-TW"/>
        </w:rPr>
        <w:tab/>
        <w:t>Oka</w:t>
      </w:r>
      <w:r w:rsidRPr="0070192D">
        <w:rPr>
          <w:sz w:val="14"/>
          <w:lang w:eastAsia="zh-TW"/>
        </w:rPr>
        <w:tab/>
        <w:t>"a = 0 None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ind w:firstLineChars="4300" w:firstLine="6020"/>
        <w:rPr>
          <w:sz w:val="14"/>
          <w:lang w:eastAsia="zh-TW"/>
        </w:rPr>
      </w:pPr>
      <w:r w:rsidRPr="0070192D">
        <w:rPr>
          <w:sz w:val="14"/>
          <w:lang w:eastAsia="zh-TW"/>
        </w:rPr>
        <w:t>a = 1 Presentation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ind w:firstLineChars="4300" w:firstLine="6020"/>
        <w:rPr>
          <w:sz w:val="14"/>
          <w:lang w:eastAsia="zh-TW"/>
        </w:rPr>
      </w:pPr>
      <w:r w:rsidRPr="0070192D">
        <w:rPr>
          <w:sz w:val="14"/>
          <w:lang w:eastAsia="zh-TW"/>
        </w:rPr>
        <w:t>a = 2 Bright/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ind w:firstLineChars="4300" w:firstLine="6020"/>
        <w:rPr>
          <w:sz w:val="14"/>
          <w:lang w:eastAsia="zh-TW"/>
        </w:rPr>
      </w:pPr>
      <w:r>
        <w:rPr>
          <w:sz w:val="14"/>
          <w:lang w:eastAsia="zh-TW"/>
        </w:rPr>
        <w:t>a = 3 Movie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ind w:firstLineChars="4300" w:firstLine="6020"/>
        <w:rPr>
          <w:sz w:val="14"/>
          <w:lang w:eastAsia="zh-TW"/>
        </w:rPr>
      </w:pPr>
      <w:r>
        <w:rPr>
          <w:sz w:val="14"/>
          <w:lang w:eastAsia="zh-TW"/>
        </w:rPr>
        <w:t>a = 4 sRGB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ind w:firstLineChars="4300" w:firstLine="6020"/>
        <w:rPr>
          <w:sz w:val="14"/>
          <w:lang w:eastAsia="zh-TW"/>
        </w:rPr>
      </w:pPr>
      <w:r w:rsidRPr="0070192D">
        <w:rPr>
          <w:sz w:val="14"/>
          <w:lang w:eastAsia="zh-TW"/>
        </w:rPr>
        <w:t>a = 5 User</w:t>
      </w:r>
    </w:p>
    <w:p w:rsidR="0053520F" w:rsidRPr="002C0376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ind w:firstLineChars="4300" w:firstLine="6020"/>
        <w:rPr>
          <w:sz w:val="14"/>
          <w:lang w:eastAsia="zh-TW"/>
        </w:rPr>
      </w:pPr>
      <w:r w:rsidRPr="002C0376">
        <w:rPr>
          <w:rFonts w:hint="eastAsia"/>
          <w:sz w:val="14"/>
          <w:lang w:eastAsia="zh-TW"/>
        </w:rPr>
        <w:t>a= 7 Blackboard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ind w:firstLineChars="4300" w:firstLine="6020"/>
        <w:rPr>
          <w:sz w:val="14"/>
          <w:lang w:eastAsia="zh-TW"/>
        </w:rPr>
      </w:pPr>
      <w:r w:rsidRPr="002C0376">
        <w:rPr>
          <w:sz w:val="14"/>
          <w:lang w:eastAsia="zh-TW"/>
        </w:rPr>
        <w:t>a = 9 3D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ind w:firstLineChars="4300" w:firstLine="6020"/>
        <w:rPr>
          <w:sz w:val="14"/>
          <w:lang w:eastAsia="zh-TW"/>
        </w:rPr>
      </w:pPr>
      <w:r w:rsidRPr="0070192D">
        <w:rPr>
          <w:sz w:val="14"/>
          <w:lang w:eastAsia="zh-TW"/>
        </w:rPr>
        <w:t>a = 12 DICOM SIM."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sz w:val="14"/>
        </w:rPr>
      </w:pPr>
      <w:r>
        <w:rPr>
          <w:sz w:val="14"/>
        </w:rPr>
        <w:t>~XX124 1</w:t>
      </w:r>
      <w:r>
        <w:rPr>
          <w:sz w:val="14"/>
        </w:rPr>
        <w:tab/>
        <w:t>7E 30 30 31 32 34 20 31 0D</w:t>
      </w:r>
      <w:r>
        <w:rPr>
          <w:sz w:val="14"/>
        </w:rPr>
        <w:tab/>
        <w:t>Power State</w:t>
      </w:r>
      <w:r>
        <w:rPr>
          <w:sz w:val="14"/>
        </w:rPr>
        <w:tab/>
        <w:t>OKn</w:t>
      </w:r>
      <w:r>
        <w:rPr>
          <w:sz w:val="14"/>
        </w:rPr>
        <w:tab/>
      </w:r>
      <w:proofErr w:type="gramStart"/>
      <w:r>
        <w:rPr>
          <w:sz w:val="14"/>
        </w:rPr>
        <w:t>n :</w:t>
      </w:r>
      <w:proofErr w:type="gramEnd"/>
      <w:r>
        <w:rPr>
          <w:sz w:val="14"/>
        </w:rPr>
        <w:t xml:space="preserve"> 0/1 = Off/On   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</w:rPr>
      </w:pPr>
      <w:r>
        <w:rPr>
          <w:sz w:val="14"/>
          <w:lang w:val="en-GB"/>
        </w:rPr>
        <w:t>~XX125 1</w:t>
      </w:r>
      <w:r>
        <w:rPr>
          <w:sz w:val="14"/>
          <w:lang w:val="en-GB"/>
        </w:rPr>
        <w:tab/>
      </w:r>
      <w:r>
        <w:rPr>
          <w:sz w:val="14"/>
        </w:rPr>
        <w:t>7E 30 30 31 32 35 20 31 0D</w:t>
      </w:r>
      <w:r>
        <w:rPr>
          <w:sz w:val="14"/>
        </w:rPr>
        <w:tab/>
      </w:r>
      <w:r>
        <w:rPr>
          <w:sz w:val="14"/>
          <w:lang w:val="en-GB"/>
        </w:rPr>
        <w:t>Brightness</w:t>
      </w:r>
      <w:r>
        <w:rPr>
          <w:sz w:val="14"/>
          <w:lang w:val="en-GB"/>
        </w:rPr>
        <w:tab/>
      </w:r>
      <w:r>
        <w:rPr>
          <w:sz w:val="14"/>
        </w:rPr>
        <w:t>OKn</w:t>
      </w:r>
      <w:r>
        <w:rPr>
          <w:sz w:val="14"/>
        </w:rPr>
        <w:tab/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sz w:val="14"/>
          <w:lang w:val="pt-BR"/>
        </w:rPr>
      </w:pPr>
      <w:r>
        <w:rPr>
          <w:sz w:val="14"/>
          <w:lang w:val="pt-BR"/>
        </w:rPr>
        <w:t>~XX126 1</w:t>
      </w:r>
      <w:r>
        <w:rPr>
          <w:sz w:val="14"/>
          <w:lang w:val="pt-BR"/>
        </w:rPr>
        <w:tab/>
        <w:t>7E 30 30 31 32 36 20 31 0D</w:t>
      </w:r>
      <w:r>
        <w:rPr>
          <w:sz w:val="14"/>
          <w:lang w:val="pt-BR"/>
        </w:rPr>
        <w:tab/>
        <w:t>Contrast</w:t>
      </w:r>
      <w:r>
        <w:rPr>
          <w:sz w:val="14"/>
          <w:lang w:val="pt-BR"/>
        </w:rPr>
        <w:tab/>
        <w:t>OKn</w:t>
      </w:r>
    </w:p>
    <w:p w:rsidR="0053520F" w:rsidRPr="00B62E60" w:rsidRDefault="0053520F" w:rsidP="0053520F">
      <w:pPr>
        <w:pStyle w:val="Default"/>
        <w:rPr>
          <w:sz w:val="14"/>
          <w:lang w:val="pt-BR"/>
        </w:rPr>
      </w:pPr>
      <w:r>
        <w:rPr>
          <w:rFonts w:ascii="Arial" w:hAnsi="Arial"/>
          <w:color w:val="auto"/>
          <w:sz w:val="14"/>
          <w:szCs w:val="20"/>
          <w:lang w:val="pt-BR"/>
        </w:rPr>
        <w:t>~XX127 1</w:t>
      </w:r>
      <w:r>
        <w:rPr>
          <w:rFonts w:ascii="Arial" w:hAnsi="Arial"/>
          <w:color w:val="auto"/>
          <w:sz w:val="14"/>
          <w:szCs w:val="20"/>
          <w:lang w:val="pt-BR"/>
        </w:rPr>
        <w:tab/>
        <w:t xml:space="preserve">  </w:t>
      </w:r>
      <w:r w:rsidRPr="00154327">
        <w:rPr>
          <w:rFonts w:ascii="Arial" w:hAnsi="Arial"/>
          <w:color w:val="auto"/>
          <w:sz w:val="14"/>
          <w:szCs w:val="20"/>
          <w:lang w:val="pt-BR"/>
        </w:rPr>
        <w:t xml:space="preserve">         7E 30 30 31 32 37 20 31 0D </w:t>
      </w:r>
      <w:r w:rsidRPr="00154327">
        <w:rPr>
          <w:rFonts w:ascii="Arial" w:hAnsi="Arial" w:hint="eastAsia"/>
          <w:color w:val="auto"/>
          <w:sz w:val="14"/>
          <w:szCs w:val="20"/>
          <w:lang w:val="pt-BR"/>
        </w:rPr>
        <w:t xml:space="preserve"> Format</w:t>
      </w:r>
      <w:r w:rsidRPr="00154327">
        <w:rPr>
          <w:rFonts w:ascii="Arial" w:hAnsi="Arial"/>
          <w:color w:val="auto"/>
          <w:sz w:val="14"/>
          <w:szCs w:val="20"/>
          <w:lang w:val="pt-BR"/>
        </w:rPr>
        <w:t xml:space="preserve">           </w:t>
      </w:r>
      <w:r>
        <w:rPr>
          <w:rFonts w:ascii="Arial" w:hAnsi="Arial"/>
          <w:color w:val="auto"/>
          <w:sz w:val="14"/>
          <w:szCs w:val="20"/>
          <w:lang w:val="pt-BR"/>
        </w:rPr>
        <w:t xml:space="preserve">  O</w:t>
      </w:r>
      <w:r>
        <w:rPr>
          <w:rFonts w:ascii="Arial" w:hAnsi="Arial" w:hint="eastAsia"/>
          <w:color w:val="auto"/>
          <w:sz w:val="14"/>
          <w:szCs w:val="20"/>
          <w:lang w:val="pt-BR"/>
        </w:rPr>
        <w:t>Kn</w:t>
      </w:r>
      <w:r>
        <w:rPr>
          <w:rFonts w:ascii="Arial" w:hAnsi="Arial" w:hint="eastAsia"/>
          <w:sz w:val="14"/>
          <w:szCs w:val="20"/>
          <w:lang w:val="pt-BR"/>
        </w:rPr>
        <w:t xml:space="preserve">          </w:t>
      </w:r>
      <w:r>
        <w:rPr>
          <w:rFonts w:ascii="Arial" w:hAnsi="Arial"/>
          <w:sz w:val="14"/>
          <w:szCs w:val="20"/>
          <w:lang w:val="pt-BR"/>
        </w:rPr>
        <w:t xml:space="preserve"> </w:t>
      </w:r>
      <w:r>
        <w:rPr>
          <w:rFonts w:ascii="Arial" w:hAnsi="Arial" w:hint="eastAsia"/>
          <w:sz w:val="14"/>
          <w:szCs w:val="20"/>
          <w:lang w:val="pt-BR"/>
        </w:rPr>
        <w:t xml:space="preserve">    </w:t>
      </w:r>
      <w:r>
        <w:rPr>
          <w:rFonts w:ascii="Arial" w:hAnsi="Arial"/>
          <w:sz w:val="14"/>
          <w:szCs w:val="20"/>
          <w:lang w:val="pt-BR"/>
        </w:rPr>
        <w:t xml:space="preserve"> n: </w:t>
      </w:r>
      <w:r>
        <w:rPr>
          <w:rFonts w:ascii="Arial" w:hAnsi="Arial" w:hint="eastAsia"/>
          <w:sz w:val="14"/>
          <w:szCs w:val="20"/>
          <w:lang w:val="pt-BR"/>
        </w:rPr>
        <w:t>1/2/3/5/6/7</w:t>
      </w:r>
      <w:r>
        <w:rPr>
          <w:rFonts w:ascii="Arial" w:hAnsi="Arial"/>
          <w:sz w:val="14"/>
          <w:szCs w:val="20"/>
          <w:lang w:val="pt-BR"/>
        </w:rPr>
        <w:t xml:space="preserve"> =</w:t>
      </w:r>
      <w:r>
        <w:rPr>
          <w:rFonts w:ascii="Arial" w:hAnsi="Arial" w:hint="eastAsia"/>
          <w:sz w:val="14"/>
          <w:szCs w:val="20"/>
          <w:lang w:val="pt-BR"/>
        </w:rPr>
        <w:t>4:3/16:9/16:10/LBX/Native/Auto</w:t>
      </w:r>
      <w:r>
        <w:rPr>
          <w:rFonts w:ascii="Arial" w:hAnsi="Arial"/>
          <w:sz w:val="14"/>
          <w:szCs w:val="20"/>
          <w:lang w:val="pt-BR"/>
        </w:rPr>
        <w:t xml:space="preserve"> </w:t>
      </w:r>
      <w:r>
        <w:rPr>
          <w:rFonts w:ascii="Arial" w:hAnsi="Arial" w:hint="eastAsia"/>
          <w:sz w:val="14"/>
          <w:szCs w:val="20"/>
          <w:lang w:val="pt-BR"/>
        </w:rPr>
        <w:t xml:space="preserve">               </w:t>
      </w:r>
    </w:p>
    <w:p w:rsidR="0053520F" w:rsidRDefault="0053520F" w:rsidP="0053520F">
      <w:pPr>
        <w:pStyle w:val="Default"/>
        <w:rPr>
          <w:rFonts w:ascii="Arial" w:hAnsi="Arial"/>
          <w:sz w:val="14"/>
          <w:szCs w:val="20"/>
        </w:rPr>
      </w:pPr>
      <w:r>
        <w:rPr>
          <w:rFonts w:ascii="Arial" w:hAnsi="Arial"/>
          <w:sz w:val="14"/>
          <w:szCs w:val="20"/>
        </w:rPr>
        <w:t>*16:9 or 16:10 depend on Screen Type setting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580"/>
        </w:tabs>
        <w:snapToGrid w:val="0"/>
        <w:rPr>
          <w:sz w:val="14"/>
          <w:lang w:eastAsia="zh-TW"/>
        </w:rPr>
      </w:pPr>
      <w:r w:rsidRPr="0070192D">
        <w:rPr>
          <w:sz w:val="14"/>
          <w:lang w:eastAsia="zh-TW"/>
        </w:rPr>
        <w:t>~XX128 1</w:t>
      </w:r>
      <w:r w:rsidRPr="0070192D">
        <w:rPr>
          <w:sz w:val="14"/>
          <w:lang w:eastAsia="zh-TW"/>
        </w:rPr>
        <w:tab/>
        <w:t>7E 30 30 31 32 38 20 31 0D</w:t>
      </w:r>
      <w:r w:rsidRPr="0070192D">
        <w:rPr>
          <w:sz w:val="14"/>
          <w:lang w:eastAsia="zh-TW"/>
        </w:rPr>
        <w:tab/>
        <w:t>Co</w:t>
      </w:r>
      <w:r>
        <w:rPr>
          <w:sz w:val="14"/>
          <w:lang w:eastAsia="zh-TW"/>
        </w:rPr>
        <w:t>lor Temperature (HD90/HD91)</w:t>
      </w:r>
      <w:r>
        <w:rPr>
          <w:sz w:val="14"/>
          <w:lang w:eastAsia="zh-TW"/>
        </w:rPr>
        <w:tab/>
      </w:r>
      <w:proofErr w:type="gramStart"/>
      <w:r>
        <w:rPr>
          <w:sz w:val="14"/>
          <w:lang w:eastAsia="zh-TW"/>
        </w:rPr>
        <w:t>Oka</w:t>
      </w:r>
      <w:r>
        <w:rPr>
          <w:rFonts w:hint="eastAsia"/>
          <w:sz w:val="14"/>
          <w:lang w:eastAsia="zh-TW"/>
        </w:rPr>
        <w:t xml:space="preserve">  </w:t>
      </w:r>
      <w:r w:rsidRPr="0070192D">
        <w:rPr>
          <w:sz w:val="14"/>
          <w:lang w:eastAsia="zh-TW"/>
        </w:rPr>
        <w:t>"</w:t>
      </w:r>
      <w:proofErr w:type="gramEnd"/>
      <w:r w:rsidRPr="0070192D">
        <w:rPr>
          <w:sz w:val="14"/>
          <w:lang w:eastAsia="zh-TW"/>
        </w:rPr>
        <w:t>a=0 Standard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ind w:firstLineChars="4550" w:firstLine="6370"/>
        <w:rPr>
          <w:sz w:val="14"/>
          <w:lang w:eastAsia="zh-TW"/>
        </w:rPr>
      </w:pPr>
      <w:r w:rsidRPr="0070192D">
        <w:rPr>
          <w:sz w:val="14"/>
          <w:lang w:eastAsia="zh-TW"/>
        </w:rPr>
        <w:t xml:space="preserve">a=1 </w:t>
      </w:r>
      <w:r>
        <w:rPr>
          <w:rFonts w:hint="eastAsia"/>
          <w:sz w:val="14"/>
          <w:lang w:eastAsia="zh-TW"/>
        </w:rPr>
        <w:t>Cool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ind w:firstLineChars="4550" w:firstLine="6370"/>
        <w:rPr>
          <w:sz w:val="14"/>
          <w:lang w:eastAsia="zh-TW"/>
        </w:rPr>
      </w:pPr>
      <w:r w:rsidRPr="0070192D">
        <w:rPr>
          <w:sz w:val="14"/>
          <w:lang w:eastAsia="zh-TW"/>
        </w:rPr>
        <w:t>a=2 Cold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005"/>
          <w:tab w:val="left" w:pos="7797"/>
        </w:tabs>
        <w:snapToGrid w:val="0"/>
        <w:rPr>
          <w:sz w:val="14"/>
        </w:rPr>
      </w:pPr>
      <w:r>
        <w:rPr>
          <w:sz w:val="14"/>
        </w:rPr>
        <w:t>~XX129 1</w:t>
      </w:r>
      <w:r>
        <w:rPr>
          <w:sz w:val="14"/>
        </w:rPr>
        <w:tab/>
        <w:t>7E 30 30 31 32 39 20 31 0D</w:t>
      </w:r>
      <w:r>
        <w:rPr>
          <w:sz w:val="14"/>
        </w:rPr>
        <w:tab/>
        <w:t>Projection Mode</w:t>
      </w:r>
      <w:r>
        <w:rPr>
          <w:sz w:val="14"/>
        </w:rPr>
        <w:tab/>
        <w:t>OKn</w:t>
      </w:r>
      <w:r>
        <w:rPr>
          <w:sz w:val="14"/>
        </w:rPr>
        <w:tab/>
      </w:r>
      <w:proofErr w:type="gramStart"/>
      <w:r>
        <w:rPr>
          <w:sz w:val="14"/>
        </w:rPr>
        <w:t>n :</w:t>
      </w:r>
      <w:proofErr w:type="gramEnd"/>
      <w:r>
        <w:rPr>
          <w:sz w:val="14"/>
        </w:rPr>
        <w:t xml:space="preserve"> 0/1/2/3 = Front-Desktop/ Rear-Desktop/ Front-Ceiling/ Rear-Ceiling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70192D">
        <w:rPr>
          <w:color w:val="000000"/>
          <w:sz w:val="14"/>
        </w:rPr>
        <w:t>~XX150 1</w:t>
      </w:r>
      <w:r w:rsidRPr="0070192D">
        <w:rPr>
          <w:color w:val="000000"/>
          <w:sz w:val="14"/>
        </w:rPr>
        <w:tab/>
        <w:t>7E 30 30 31 35 30 20 31 1D</w:t>
      </w:r>
      <w:r w:rsidRPr="0070192D">
        <w:rPr>
          <w:color w:val="000000"/>
          <w:sz w:val="14"/>
        </w:rPr>
        <w:tab/>
        <w:t>Information</w:t>
      </w:r>
      <w:r w:rsidRPr="0070192D">
        <w:rPr>
          <w:color w:val="000000"/>
          <w:sz w:val="14"/>
        </w:rPr>
        <w:tab/>
        <w:t>Okabbbbbccddddee</w:t>
      </w:r>
      <w:r w:rsidRPr="0070192D">
        <w:rPr>
          <w:color w:val="000000"/>
          <w:sz w:val="14"/>
        </w:rPr>
        <w:tab/>
        <w:t>"a = Power Status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>a=0 Power Off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>a=1 Power On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>b = Lamp Hour (</w:t>
      </w:r>
      <w:proofErr w:type="gramStart"/>
      <w:r w:rsidRPr="0070192D">
        <w:rPr>
          <w:color w:val="000000"/>
          <w:sz w:val="14"/>
        </w:rPr>
        <w:t>LED  Hours</w:t>
      </w:r>
      <w:proofErr w:type="gramEnd"/>
      <w:r w:rsidRPr="0070192D">
        <w:rPr>
          <w:color w:val="000000"/>
          <w:sz w:val="14"/>
        </w:rPr>
        <w:t xml:space="preserve">)  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proofErr w:type="gramStart"/>
      <w:r w:rsidRPr="0070192D">
        <w:rPr>
          <w:color w:val="000000"/>
          <w:sz w:val="14"/>
        </w:rPr>
        <w:t>bbbbb</w:t>
      </w:r>
      <w:proofErr w:type="gramEnd"/>
      <w:r w:rsidRPr="0070192D">
        <w:rPr>
          <w:color w:val="000000"/>
          <w:sz w:val="14"/>
        </w:rPr>
        <w:t xml:space="preserve"> Lamp Hour (LED  Hours) 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>c = Input Source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>cc=00 None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>cc=02 VGA1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>cc=03 VGA2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>cc=05 Video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>cc=07 HDMI1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>cc=08 HDMI2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  <w:lang w:eastAsia="zh-TW"/>
        </w:rPr>
      </w:pP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 xml:space="preserve">d = Firmware Version 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proofErr w:type="gramStart"/>
      <w:r w:rsidRPr="0070192D">
        <w:rPr>
          <w:color w:val="000000"/>
          <w:sz w:val="14"/>
        </w:rPr>
        <w:t>dddd</w:t>
      </w:r>
      <w:proofErr w:type="gramEnd"/>
      <w:r w:rsidRPr="0070192D">
        <w:rPr>
          <w:color w:val="000000"/>
          <w:sz w:val="14"/>
        </w:rPr>
        <w:t xml:space="preserve"> Firmware Version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r w:rsidRPr="0070192D">
        <w:rPr>
          <w:color w:val="000000"/>
          <w:sz w:val="14"/>
        </w:rPr>
        <w:t xml:space="preserve">e = Display mode 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proofErr w:type="gramStart"/>
      <w:r w:rsidRPr="0070192D">
        <w:rPr>
          <w:color w:val="000000"/>
          <w:sz w:val="14"/>
        </w:rPr>
        <w:t>ee=</w:t>
      </w:r>
      <w:proofErr w:type="gramEnd"/>
      <w:r w:rsidRPr="0070192D">
        <w:rPr>
          <w:color w:val="000000"/>
          <w:sz w:val="14"/>
        </w:rPr>
        <w:t>00 None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  <w:lang w:eastAsia="zh-TW"/>
        </w:rPr>
      </w:pPr>
      <w:proofErr w:type="gramStart"/>
      <w:r w:rsidRPr="0070192D">
        <w:rPr>
          <w:color w:val="000000"/>
          <w:sz w:val="14"/>
        </w:rPr>
        <w:t>ee=</w:t>
      </w:r>
      <w:proofErr w:type="gramEnd"/>
      <w:r w:rsidRPr="0070192D">
        <w:rPr>
          <w:color w:val="000000"/>
          <w:sz w:val="14"/>
        </w:rPr>
        <w:t>01 Presentation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proofErr w:type="gramStart"/>
      <w:r w:rsidRPr="0070192D">
        <w:rPr>
          <w:color w:val="000000"/>
          <w:sz w:val="14"/>
        </w:rPr>
        <w:t>ee=</w:t>
      </w:r>
      <w:proofErr w:type="gramEnd"/>
      <w:r w:rsidRPr="0070192D">
        <w:rPr>
          <w:color w:val="000000"/>
          <w:sz w:val="14"/>
        </w:rPr>
        <w:t>02 Bright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  <w:lang w:eastAsia="zh-TW"/>
        </w:rPr>
      </w:pPr>
      <w:proofErr w:type="gramStart"/>
      <w:r>
        <w:rPr>
          <w:color w:val="000000"/>
          <w:sz w:val="14"/>
        </w:rPr>
        <w:t>ee=</w:t>
      </w:r>
      <w:proofErr w:type="gramEnd"/>
      <w:r>
        <w:rPr>
          <w:color w:val="000000"/>
          <w:sz w:val="14"/>
        </w:rPr>
        <w:t>03 Movie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  <w:lang w:eastAsia="zh-TW"/>
        </w:rPr>
      </w:pPr>
      <w:proofErr w:type="gramStart"/>
      <w:r>
        <w:rPr>
          <w:color w:val="000000"/>
          <w:sz w:val="14"/>
        </w:rPr>
        <w:t>ee=</w:t>
      </w:r>
      <w:proofErr w:type="gramEnd"/>
      <w:r>
        <w:rPr>
          <w:color w:val="000000"/>
          <w:sz w:val="14"/>
        </w:rPr>
        <w:t>04 sRGB</w:t>
      </w:r>
      <w:r w:rsidRPr="0070192D">
        <w:rPr>
          <w:color w:val="000000"/>
          <w:sz w:val="14"/>
        </w:rPr>
        <w:t xml:space="preserve"> 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  <w:lang w:eastAsia="zh-TW"/>
        </w:rPr>
      </w:pPr>
      <w:proofErr w:type="gramStart"/>
      <w:r>
        <w:rPr>
          <w:color w:val="000000"/>
          <w:sz w:val="14"/>
        </w:rPr>
        <w:t>ee=</w:t>
      </w:r>
      <w:proofErr w:type="gramEnd"/>
      <w:r>
        <w:rPr>
          <w:color w:val="000000"/>
          <w:sz w:val="14"/>
        </w:rPr>
        <w:t>05 Use</w:t>
      </w:r>
      <w:r>
        <w:rPr>
          <w:rFonts w:hint="eastAsia"/>
          <w:color w:val="000000"/>
          <w:sz w:val="14"/>
          <w:lang w:eastAsia="zh-TW"/>
        </w:rPr>
        <w:t>r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</w:rPr>
      </w:pPr>
      <w:proofErr w:type="gramStart"/>
      <w:r w:rsidRPr="0070192D">
        <w:rPr>
          <w:color w:val="000000"/>
          <w:sz w:val="14"/>
        </w:rPr>
        <w:t>ee=</w:t>
      </w:r>
      <w:proofErr w:type="gramEnd"/>
      <w:r w:rsidRPr="0070192D">
        <w:rPr>
          <w:color w:val="000000"/>
          <w:sz w:val="14"/>
        </w:rPr>
        <w:t>07 Blackboard</w:t>
      </w:r>
    </w:p>
    <w:p w:rsidR="0053520F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  <w:lang w:eastAsia="zh-TW"/>
        </w:rPr>
      </w:pPr>
      <w:proofErr w:type="gramStart"/>
      <w:r w:rsidRPr="0070192D">
        <w:rPr>
          <w:color w:val="000000"/>
          <w:sz w:val="14"/>
        </w:rPr>
        <w:t>ee=</w:t>
      </w:r>
      <w:proofErr w:type="gramEnd"/>
      <w:r w:rsidRPr="0070192D">
        <w:rPr>
          <w:color w:val="000000"/>
          <w:sz w:val="14"/>
        </w:rPr>
        <w:t>09 3D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ind w:firstLineChars="4600" w:firstLine="6440"/>
        <w:rPr>
          <w:color w:val="000000"/>
          <w:sz w:val="14"/>
          <w:lang w:eastAsia="zh-TW"/>
        </w:rPr>
      </w:pPr>
      <w:proofErr w:type="gramStart"/>
      <w:r w:rsidRPr="002C0376">
        <w:rPr>
          <w:rFonts w:hint="eastAsia"/>
          <w:color w:val="000000"/>
          <w:sz w:val="14"/>
          <w:lang w:eastAsia="zh-TW"/>
        </w:rPr>
        <w:t>ee=</w:t>
      </w:r>
      <w:proofErr w:type="gramEnd"/>
      <w:r w:rsidRPr="002C0376">
        <w:rPr>
          <w:rFonts w:hint="eastAsia"/>
          <w:color w:val="000000"/>
          <w:sz w:val="14"/>
          <w:lang w:eastAsia="zh-TW"/>
        </w:rPr>
        <w:t>12 DICOM SIM.</w:t>
      </w:r>
    </w:p>
    <w:p w:rsidR="0053520F" w:rsidRPr="0070192D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</w:p>
    <w:p w:rsidR="0053520F" w:rsidRPr="001B3198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  <w:lang w:eastAsia="zh-TW"/>
        </w:rPr>
      </w:pPr>
      <w:r w:rsidRPr="001B3198">
        <w:rPr>
          <w:color w:val="000000"/>
          <w:sz w:val="14"/>
        </w:rPr>
        <w:t>~XX151 1</w:t>
      </w:r>
      <w:r w:rsidRPr="001B3198">
        <w:rPr>
          <w:color w:val="000000"/>
          <w:sz w:val="14"/>
        </w:rPr>
        <w:tab/>
        <w:t>7E 30 30 31 35 31 20 31 0D</w:t>
      </w:r>
      <w:r w:rsidRPr="001B3198">
        <w:rPr>
          <w:color w:val="000000"/>
          <w:sz w:val="14"/>
        </w:rPr>
        <w:tab/>
        <w:t>Model name</w:t>
      </w:r>
      <w:r w:rsidRPr="001B3198">
        <w:rPr>
          <w:color w:val="000000"/>
          <w:sz w:val="14"/>
        </w:rPr>
        <w:tab/>
      </w:r>
      <w:r w:rsidRPr="001B3198">
        <w:rPr>
          <w:color w:val="0000FF"/>
          <w:sz w:val="14"/>
        </w:rPr>
        <w:t>OKn</w:t>
      </w:r>
      <w:r w:rsidRPr="001B3198">
        <w:rPr>
          <w:color w:val="0000FF"/>
          <w:sz w:val="14"/>
        </w:rPr>
        <w:tab/>
        <w:t>n</w:t>
      </w:r>
      <w:proofErr w:type="gramStart"/>
      <w:r w:rsidRPr="001B3198">
        <w:rPr>
          <w:color w:val="0000FF"/>
          <w:sz w:val="14"/>
        </w:rPr>
        <w:t>:</w:t>
      </w:r>
      <w:r w:rsidRPr="001B3198">
        <w:rPr>
          <w:rFonts w:hint="eastAsia"/>
          <w:color w:val="0000FF"/>
          <w:sz w:val="14"/>
        </w:rPr>
        <w:t>1</w:t>
      </w:r>
      <w:proofErr w:type="gramEnd"/>
      <w:r w:rsidRPr="001B3198">
        <w:rPr>
          <w:color w:val="0000FF"/>
          <w:sz w:val="14"/>
        </w:rPr>
        <w:t>/</w:t>
      </w:r>
      <w:r w:rsidRPr="001B3198">
        <w:rPr>
          <w:rFonts w:hint="eastAsia"/>
          <w:color w:val="0000FF"/>
          <w:sz w:val="14"/>
        </w:rPr>
        <w:t>2/3</w:t>
      </w:r>
      <w:r w:rsidRPr="001B3198">
        <w:rPr>
          <w:color w:val="0000FF"/>
          <w:sz w:val="14"/>
        </w:rPr>
        <w:t>=</w:t>
      </w:r>
      <w:r>
        <w:rPr>
          <w:rFonts w:hint="eastAsia"/>
          <w:color w:val="0000FF"/>
          <w:sz w:val="14"/>
          <w:lang w:eastAsia="zh-TW"/>
        </w:rPr>
        <w:t>XGA/WGA/1080p</w:t>
      </w:r>
    </w:p>
    <w:p w:rsidR="0053520F" w:rsidRPr="007321F5" w:rsidRDefault="0053520F" w:rsidP="0053520F">
      <w:pPr>
        <w:tabs>
          <w:tab w:val="left" w:pos="1134"/>
          <w:tab w:val="left" w:pos="2977"/>
          <w:tab w:val="left" w:pos="4962"/>
          <w:tab w:val="left" w:pos="6379"/>
          <w:tab w:val="left" w:pos="7797"/>
        </w:tabs>
        <w:snapToGrid w:val="0"/>
        <w:rPr>
          <w:color w:val="000000"/>
          <w:sz w:val="14"/>
        </w:rPr>
      </w:pPr>
      <w:r w:rsidRPr="007321F5">
        <w:rPr>
          <w:color w:val="000000"/>
          <w:sz w:val="14"/>
        </w:rPr>
        <w:t>~XX108 1</w:t>
      </w:r>
      <w:r w:rsidRPr="007321F5">
        <w:rPr>
          <w:color w:val="000000"/>
          <w:sz w:val="14"/>
        </w:rPr>
        <w:tab/>
        <w:t>7E 30 30 31 30 38 20 31 0D</w:t>
      </w:r>
      <w:r w:rsidRPr="007321F5">
        <w:rPr>
          <w:color w:val="000000"/>
          <w:sz w:val="14"/>
        </w:rPr>
        <w:tab/>
        <w:t>Lamp Hours</w:t>
      </w:r>
      <w:r w:rsidRPr="007321F5">
        <w:rPr>
          <w:color w:val="000000"/>
          <w:sz w:val="14"/>
        </w:rPr>
        <w:tab/>
        <w:t>OKbbbb</w:t>
      </w:r>
      <w:r w:rsidRPr="007321F5">
        <w:rPr>
          <w:color w:val="000000"/>
          <w:sz w:val="14"/>
        </w:rPr>
        <w:tab/>
        <w:t>bbbb: LampHour</w:t>
      </w:r>
    </w:p>
    <w:p w:rsidR="0053520F" w:rsidRDefault="0053520F" w:rsidP="0053520F">
      <w:pPr>
        <w:snapToGrid w:val="0"/>
        <w:rPr>
          <w:color w:val="000000"/>
          <w:sz w:val="14"/>
          <w:lang w:eastAsia="zh-TW"/>
        </w:rPr>
      </w:pPr>
      <w:r w:rsidRPr="007321F5">
        <w:rPr>
          <w:color w:val="000000"/>
          <w:sz w:val="14"/>
        </w:rPr>
        <w:t>~XX108 2</w:t>
      </w:r>
      <w:r w:rsidRPr="007321F5">
        <w:rPr>
          <w:color w:val="000000"/>
          <w:sz w:val="14"/>
        </w:rPr>
        <w:tab/>
        <w:t xml:space="preserve">          7E 30 30 31 30 38 20 3</w:t>
      </w:r>
      <w:r w:rsidRPr="001E2B81">
        <w:rPr>
          <w:rFonts w:hint="eastAsia"/>
          <w:color w:val="000000"/>
          <w:sz w:val="14"/>
          <w:highlight w:val="yellow"/>
          <w:lang w:eastAsia="zh-TW"/>
        </w:rPr>
        <w:t>2</w:t>
      </w:r>
      <w:r w:rsidRPr="007321F5">
        <w:rPr>
          <w:color w:val="000000"/>
          <w:sz w:val="14"/>
        </w:rPr>
        <w:t xml:space="preserve"> </w:t>
      </w:r>
      <w:proofErr w:type="gramStart"/>
      <w:r w:rsidRPr="007321F5">
        <w:rPr>
          <w:color w:val="000000"/>
          <w:sz w:val="14"/>
        </w:rPr>
        <w:t>0D  Cumulative</w:t>
      </w:r>
      <w:proofErr w:type="gramEnd"/>
      <w:r w:rsidRPr="007321F5">
        <w:rPr>
          <w:color w:val="000000"/>
          <w:sz w:val="14"/>
        </w:rPr>
        <w:t xml:space="preserve"> Lamp Hours             OKbbbbb</w:t>
      </w:r>
      <w:r w:rsidRPr="007321F5">
        <w:rPr>
          <w:color w:val="000000"/>
          <w:sz w:val="14"/>
        </w:rPr>
        <w:tab/>
        <w:t>bbbbb: (5 digits) Total Lamp Hours</w:t>
      </w:r>
    </w:p>
    <w:p w:rsidR="0053520F" w:rsidRPr="007321F5" w:rsidRDefault="0053520F" w:rsidP="0053520F">
      <w:pPr>
        <w:snapToGrid w:val="0"/>
        <w:rPr>
          <w:color w:val="000000"/>
          <w:sz w:val="14"/>
          <w:szCs w:val="14"/>
          <w:lang w:val="pt-BR" w:eastAsia="zh-TW"/>
        </w:rPr>
      </w:pPr>
      <w:r w:rsidRPr="007321F5">
        <w:rPr>
          <w:rFonts w:hint="eastAsia"/>
          <w:color w:val="000000"/>
          <w:sz w:val="14"/>
          <w:lang w:val="pt-BR" w:eastAsia="zh-TW"/>
        </w:rPr>
        <w:t xml:space="preserve">~XX87 1               </w:t>
      </w:r>
      <w:r w:rsidRPr="007321F5">
        <w:rPr>
          <w:color w:val="000000"/>
          <w:sz w:val="14"/>
          <w:szCs w:val="14"/>
          <w:lang w:val="pt-BR"/>
        </w:rPr>
        <w:t>7E 30 30 38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7</w:t>
      </w:r>
      <w:r w:rsidRPr="007321F5">
        <w:rPr>
          <w:color w:val="000000"/>
          <w:sz w:val="14"/>
          <w:szCs w:val="14"/>
          <w:lang w:val="pt-BR"/>
        </w:rPr>
        <w:t xml:space="preserve"> 20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31</w:t>
      </w:r>
      <w:r w:rsidRPr="007321F5">
        <w:rPr>
          <w:color w:val="000000"/>
          <w:sz w:val="14"/>
          <w:szCs w:val="14"/>
          <w:lang w:val="pt-BR"/>
        </w:rPr>
        <w:t xml:space="preserve"> 0D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              Network Status                    O</w:t>
      </w:r>
      <w:r w:rsidRPr="007321F5">
        <w:rPr>
          <w:color w:val="000000"/>
          <w:sz w:val="14"/>
          <w:szCs w:val="14"/>
          <w:lang w:val="pt-BR" w:eastAsia="zh-TW"/>
        </w:rPr>
        <w:t>k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n                             n</w:t>
      </w:r>
      <w:r w:rsidRPr="007321F5">
        <w:rPr>
          <w:color w:val="000000"/>
          <w:sz w:val="14"/>
          <w:szCs w:val="14"/>
          <w:lang w:val="pt-BR" w:eastAsia="zh-TW"/>
        </w:rPr>
        <w:t>=0/1 Disconnected/Connected</w:t>
      </w:r>
    </w:p>
    <w:p w:rsidR="0053520F" w:rsidRPr="007321F5" w:rsidRDefault="0053520F" w:rsidP="0053520F">
      <w:pPr>
        <w:snapToGrid w:val="0"/>
        <w:rPr>
          <w:color w:val="000000"/>
          <w:sz w:val="14"/>
          <w:szCs w:val="14"/>
          <w:lang w:val="pt-BR" w:eastAsia="zh-TW"/>
        </w:rPr>
      </w:pPr>
      <w:r w:rsidRPr="007321F5">
        <w:rPr>
          <w:rFonts w:hint="eastAsia"/>
          <w:color w:val="000000"/>
          <w:sz w:val="14"/>
          <w:lang w:val="pt-BR" w:eastAsia="zh-TW"/>
        </w:rPr>
        <w:t xml:space="preserve">~XX87 3               </w:t>
      </w:r>
      <w:r w:rsidRPr="007321F5">
        <w:rPr>
          <w:color w:val="000000"/>
          <w:sz w:val="14"/>
          <w:szCs w:val="14"/>
          <w:lang w:val="pt-BR"/>
        </w:rPr>
        <w:t>7E 30 30 38 3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7</w:t>
      </w:r>
      <w:r w:rsidRPr="007321F5">
        <w:rPr>
          <w:color w:val="000000"/>
          <w:sz w:val="14"/>
          <w:szCs w:val="14"/>
          <w:lang w:val="pt-BR"/>
        </w:rPr>
        <w:t xml:space="preserve"> 20 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>33</w:t>
      </w:r>
      <w:r w:rsidRPr="007321F5">
        <w:rPr>
          <w:color w:val="000000"/>
          <w:sz w:val="14"/>
          <w:szCs w:val="14"/>
          <w:lang w:val="pt-BR"/>
        </w:rPr>
        <w:t xml:space="preserve"> 0D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               IP Address                           O</w:t>
      </w:r>
      <w:r w:rsidRPr="007321F5">
        <w:rPr>
          <w:color w:val="000000"/>
          <w:sz w:val="14"/>
          <w:szCs w:val="14"/>
          <w:lang w:val="pt-BR" w:eastAsia="zh-TW"/>
        </w:rPr>
        <w:t>k</w:t>
      </w:r>
      <w:r w:rsidRPr="007321F5">
        <w:rPr>
          <w:rFonts w:hint="eastAsia"/>
          <w:color w:val="000000"/>
          <w:sz w:val="14"/>
          <w:szCs w:val="14"/>
          <w:lang w:val="pt-BR" w:eastAsia="zh-TW"/>
        </w:rPr>
        <w:t xml:space="preserve">aaa_bbb_ccc_ddd  </w:t>
      </w:r>
    </w:p>
    <w:p w:rsidR="0053520F" w:rsidRPr="006D1B43" w:rsidRDefault="0053520F" w:rsidP="0053520F">
      <w:pPr>
        <w:snapToGrid w:val="0"/>
        <w:rPr>
          <w:color w:val="FF0000"/>
          <w:sz w:val="14"/>
          <w:szCs w:val="14"/>
          <w:lang w:val="pt-BR" w:eastAsia="zh-TW"/>
        </w:rPr>
      </w:pPr>
      <w:r w:rsidRPr="006D1B43">
        <w:rPr>
          <w:rFonts w:hint="eastAsia"/>
          <w:color w:val="FF0000"/>
          <w:sz w:val="14"/>
          <w:szCs w:val="14"/>
          <w:lang w:val="pt-BR" w:eastAsia="zh-TW"/>
        </w:rPr>
        <w:t xml:space="preserve">~XX351 </w:t>
      </w:r>
      <w:r>
        <w:rPr>
          <w:rFonts w:hint="eastAsia"/>
          <w:color w:val="FF0000"/>
          <w:sz w:val="14"/>
          <w:szCs w:val="14"/>
          <w:lang w:val="pt-BR" w:eastAsia="zh-TW"/>
        </w:rPr>
        <w:t>0</w:t>
      </w:r>
      <w:r w:rsidRPr="006D1B43">
        <w:rPr>
          <w:rFonts w:hint="eastAsia"/>
          <w:color w:val="FF0000"/>
          <w:sz w:val="14"/>
          <w:szCs w:val="14"/>
          <w:lang w:val="pt-BR" w:eastAsia="zh-TW"/>
        </w:rPr>
        <w:t xml:space="preserve">             </w:t>
      </w:r>
      <w:r w:rsidRPr="006D1B43">
        <w:rPr>
          <w:color w:val="FF0000"/>
          <w:sz w:val="14"/>
          <w:lang w:val="pt-BR"/>
        </w:rPr>
        <w:t>7E 30 30 3</w:t>
      </w:r>
      <w:r w:rsidRPr="006D1B43">
        <w:rPr>
          <w:rFonts w:hint="eastAsia"/>
          <w:color w:val="FF0000"/>
          <w:sz w:val="14"/>
          <w:lang w:val="pt-BR" w:eastAsia="zh-TW"/>
        </w:rPr>
        <w:t>3</w:t>
      </w:r>
      <w:r w:rsidRPr="006D1B43">
        <w:rPr>
          <w:color w:val="FF0000"/>
          <w:sz w:val="14"/>
          <w:lang w:val="pt-BR"/>
        </w:rPr>
        <w:t xml:space="preserve"> 3</w:t>
      </w:r>
      <w:r w:rsidRPr="006D1B43">
        <w:rPr>
          <w:rFonts w:hint="eastAsia"/>
          <w:color w:val="FF0000"/>
          <w:sz w:val="14"/>
          <w:lang w:val="pt-BR" w:eastAsia="zh-TW"/>
        </w:rPr>
        <w:t>5</w:t>
      </w:r>
      <w:r w:rsidRPr="006D1B43">
        <w:rPr>
          <w:color w:val="FF0000"/>
          <w:sz w:val="14"/>
          <w:lang w:val="pt-BR"/>
        </w:rPr>
        <w:t xml:space="preserve"> 3</w:t>
      </w:r>
      <w:r w:rsidRPr="006D1B43">
        <w:rPr>
          <w:rFonts w:hint="eastAsia"/>
          <w:color w:val="FF0000"/>
          <w:sz w:val="14"/>
          <w:lang w:val="pt-BR" w:eastAsia="zh-TW"/>
        </w:rPr>
        <w:t>1</w:t>
      </w:r>
      <w:r>
        <w:rPr>
          <w:color w:val="FF0000"/>
          <w:sz w:val="14"/>
          <w:lang w:val="pt-BR"/>
        </w:rPr>
        <w:t xml:space="preserve"> 20 3</w:t>
      </w:r>
      <w:r>
        <w:rPr>
          <w:rFonts w:hint="eastAsia"/>
          <w:color w:val="FF0000"/>
          <w:sz w:val="14"/>
          <w:lang w:val="pt-BR" w:eastAsia="zh-TW"/>
        </w:rPr>
        <w:t>0</w:t>
      </w:r>
      <w:r w:rsidRPr="006D1B43">
        <w:rPr>
          <w:color w:val="FF0000"/>
          <w:sz w:val="14"/>
          <w:lang w:val="pt-BR"/>
        </w:rPr>
        <w:t xml:space="preserve"> 0D</w:t>
      </w:r>
      <w:r w:rsidRPr="006D1B43">
        <w:rPr>
          <w:rFonts w:hint="eastAsia"/>
          <w:color w:val="FF0000"/>
          <w:sz w:val="14"/>
          <w:lang w:val="pt-BR" w:eastAsia="zh-TW"/>
        </w:rPr>
        <w:t xml:space="preserve">          Fan1 speed(blower)            O</w:t>
      </w:r>
      <w:r w:rsidRPr="006D1B43">
        <w:rPr>
          <w:color w:val="FF0000"/>
          <w:sz w:val="14"/>
          <w:lang w:val="pt-BR" w:eastAsia="zh-TW"/>
        </w:rPr>
        <w:t>k</w:t>
      </w:r>
      <w:r w:rsidRPr="006D1B43">
        <w:rPr>
          <w:rFonts w:hint="eastAsia"/>
          <w:color w:val="FF0000"/>
          <w:sz w:val="14"/>
          <w:lang w:val="pt-BR" w:eastAsia="zh-TW"/>
        </w:rPr>
        <w:t>a                                a=0000~9999</w:t>
      </w:r>
    </w:p>
    <w:p w:rsidR="0053520F" w:rsidRPr="006D1B43" w:rsidRDefault="0053520F" w:rsidP="0053520F">
      <w:pPr>
        <w:snapToGrid w:val="0"/>
        <w:rPr>
          <w:color w:val="FF0000"/>
          <w:sz w:val="14"/>
          <w:szCs w:val="14"/>
          <w:lang w:val="pt-BR" w:eastAsia="zh-TW"/>
        </w:rPr>
      </w:pPr>
      <w:r w:rsidRPr="006D1B43">
        <w:rPr>
          <w:rFonts w:hint="eastAsia"/>
          <w:color w:val="FF0000"/>
          <w:sz w:val="14"/>
          <w:lang w:val="pt-BR" w:eastAsia="zh-TW"/>
        </w:rPr>
        <w:t xml:space="preserve">~XX352 1             </w:t>
      </w:r>
      <w:r w:rsidRPr="006D1B43">
        <w:rPr>
          <w:color w:val="FF0000"/>
          <w:sz w:val="14"/>
          <w:lang w:val="pt-BR"/>
        </w:rPr>
        <w:t>7E 30 30 3</w:t>
      </w:r>
      <w:r w:rsidRPr="006D1B43">
        <w:rPr>
          <w:rFonts w:hint="eastAsia"/>
          <w:color w:val="FF0000"/>
          <w:sz w:val="14"/>
          <w:lang w:val="pt-BR" w:eastAsia="zh-TW"/>
        </w:rPr>
        <w:t>3</w:t>
      </w:r>
      <w:r w:rsidRPr="006D1B43">
        <w:rPr>
          <w:color w:val="FF0000"/>
          <w:sz w:val="14"/>
          <w:lang w:val="pt-BR"/>
        </w:rPr>
        <w:t xml:space="preserve"> 3</w:t>
      </w:r>
      <w:r w:rsidRPr="006D1B43">
        <w:rPr>
          <w:rFonts w:hint="eastAsia"/>
          <w:color w:val="FF0000"/>
          <w:sz w:val="14"/>
          <w:lang w:val="pt-BR" w:eastAsia="zh-TW"/>
        </w:rPr>
        <w:t>5</w:t>
      </w:r>
      <w:r w:rsidRPr="006D1B43">
        <w:rPr>
          <w:color w:val="FF0000"/>
          <w:sz w:val="14"/>
          <w:lang w:val="pt-BR"/>
        </w:rPr>
        <w:t xml:space="preserve"> 3</w:t>
      </w:r>
      <w:r w:rsidRPr="006D1B43">
        <w:rPr>
          <w:rFonts w:hint="eastAsia"/>
          <w:color w:val="FF0000"/>
          <w:sz w:val="14"/>
          <w:lang w:val="pt-BR" w:eastAsia="zh-TW"/>
        </w:rPr>
        <w:t>2</w:t>
      </w:r>
      <w:r w:rsidRPr="006D1B43">
        <w:rPr>
          <w:color w:val="FF0000"/>
          <w:sz w:val="14"/>
          <w:lang w:val="pt-BR"/>
        </w:rPr>
        <w:t xml:space="preserve"> 20 3</w:t>
      </w:r>
      <w:r w:rsidRPr="006D1B43">
        <w:rPr>
          <w:rFonts w:hint="eastAsia"/>
          <w:color w:val="FF0000"/>
          <w:sz w:val="14"/>
          <w:lang w:val="pt-BR" w:eastAsia="zh-TW"/>
        </w:rPr>
        <w:t>1</w:t>
      </w:r>
      <w:r w:rsidRPr="006D1B43">
        <w:rPr>
          <w:color w:val="FF0000"/>
          <w:sz w:val="14"/>
          <w:lang w:val="pt-BR"/>
        </w:rPr>
        <w:t xml:space="preserve"> 0D</w:t>
      </w:r>
      <w:r w:rsidRPr="006D1B43">
        <w:rPr>
          <w:rFonts w:hint="eastAsia"/>
          <w:color w:val="FF0000"/>
          <w:sz w:val="14"/>
          <w:lang w:val="pt-BR" w:eastAsia="zh-TW"/>
        </w:rPr>
        <w:t xml:space="preserve">          System temperature            O</w:t>
      </w:r>
      <w:r w:rsidRPr="006D1B43">
        <w:rPr>
          <w:color w:val="FF0000"/>
          <w:sz w:val="14"/>
          <w:lang w:val="pt-BR" w:eastAsia="zh-TW"/>
        </w:rPr>
        <w:t>k</w:t>
      </w:r>
      <w:r w:rsidRPr="006D1B43">
        <w:rPr>
          <w:rFonts w:hint="eastAsia"/>
          <w:color w:val="FF0000"/>
          <w:sz w:val="14"/>
          <w:lang w:val="pt-BR" w:eastAsia="zh-TW"/>
        </w:rPr>
        <w:t>a                                a=000~999</w:t>
      </w:r>
    </w:p>
    <w:p w:rsidR="0053520F" w:rsidRDefault="0053520F" w:rsidP="0053520F">
      <w:pPr>
        <w:snapToGrid w:val="0"/>
        <w:rPr>
          <w:color w:val="FF0000"/>
          <w:sz w:val="14"/>
          <w:lang w:val="pt-BR" w:eastAsia="zh-TW"/>
        </w:rPr>
      </w:pPr>
      <w:r w:rsidRPr="006D1B43">
        <w:rPr>
          <w:rFonts w:hint="eastAsia"/>
          <w:color w:val="FF0000"/>
          <w:sz w:val="14"/>
          <w:szCs w:val="14"/>
          <w:lang w:val="pt-BR" w:eastAsia="zh-TW"/>
        </w:rPr>
        <w:t xml:space="preserve">~XX353 1             </w:t>
      </w:r>
      <w:r w:rsidRPr="006D1B43">
        <w:rPr>
          <w:color w:val="FF0000"/>
          <w:sz w:val="14"/>
          <w:lang w:val="pt-BR"/>
        </w:rPr>
        <w:t>7E 30 30 3</w:t>
      </w:r>
      <w:r w:rsidRPr="006D1B43">
        <w:rPr>
          <w:rFonts w:hint="eastAsia"/>
          <w:color w:val="FF0000"/>
          <w:sz w:val="14"/>
          <w:lang w:val="pt-BR" w:eastAsia="zh-TW"/>
        </w:rPr>
        <w:t>3</w:t>
      </w:r>
      <w:r w:rsidRPr="006D1B43">
        <w:rPr>
          <w:color w:val="FF0000"/>
          <w:sz w:val="14"/>
          <w:lang w:val="pt-BR"/>
        </w:rPr>
        <w:t xml:space="preserve"> 3</w:t>
      </w:r>
      <w:r w:rsidRPr="006D1B43">
        <w:rPr>
          <w:rFonts w:hint="eastAsia"/>
          <w:color w:val="FF0000"/>
          <w:sz w:val="14"/>
          <w:lang w:val="pt-BR" w:eastAsia="zh-TW"/>
        </w:rPr>
        <w:t>5</w:t>
      </w:r>
      <w:r w:rsidRPr="006D1B43">
        <w:rPr>
          <w:color w:val="FF0000"/>
          <w:sz w:val="14"/>
          <w:lang w:val="pt-BR"/>
        </w:rPr>
        <w:t xml:space="preserve"> 3</w:t>
      </w:r>
      <w:r w:rsidRPr="006D1B43">
        <w:rPr>
          <w:rFonts w:hint="eastAsia"/>
          <w:color w:val="FF0000"/>
          <w:sz w:val="14"/>
          <w:lang w:val="pt-BR" w:eastAsia="zh-TW"/>
        </w:rPr>
        <w:t>3</w:t>
      </w:r>
      <w:r w:rsidRPr="006D1B43">
        <w:rPr>
          <w:color w:val="FF0000"/>
          <w:sz w:val="14"/>
          <w:lang w:val="pt-BR"/>
        </w:rPr>
        <w:t xml:space="preserve"> 20 3</w:t>
      </w:r>
      <w:r w:rsidRPr="006D1B43">
        <w:rPr>
          <w:rFonts w:hint="eastAsia"/>
          <w:color w:val="FF0000"/>
          <w:sz w:val="14"/>
          <w:lang w:val="pt-BR" w:eastAsia="zh-TW"/>
        </w:rPr>
        <w:t>1</w:t>
      </w:r>
      <w:r w:rsidRPr="006D1B43">
        <w:rPr>
          <w:color w:val="FF0000"/>
          <w:sz w:val="14"/>
          <w:lang w:val="pt-BR"/>
        </w:rPr>
        <w:t xml:space="preserve"> 0D</w:t>
      </w:r>
      <w:r w:rsidRPr="006D1B43">
        <w:rPr>
          <w:rFonts w:hint="eastAsia"/>
          <w:color w:val="FF0000"/>
          <w:sz w:val="14"/>
          <w:lang w:val="pt-BR" w:eastAsia="zh-TW"/>
        </w:rPr>
        <w:t xml:space="preserve">          Serial number                     Okaaaaaaaaaaaaaaaaa a=serial number string</w:t>
      </w:r>
    </w:p>
    <w:p w:rsidR="0053520F" w:rsidRPr="006D1B43" w:rsidRDefault="0053520F" w:rsidP="0053520F">
      <w:pPr>
        <w:snapToGrid w:val="0"/>
        <w:rPr>
          <w:color w:val="FF0000"/>
          <w:sz w:val="14"/>
          <w:szCs w:val="14"/>
          <w:lang w:val="pt-BR" w:eastAsia="zh-TW"/>
        </w:rPr>
      </w:pPr>
      <w:r>
        <w:rPr>
          <w:rFonts w:hint="eastAsia"/>
          <w:color w:val="FF0000"/>
          <w:sz w:val="14"/>
          <w:lang w:val="pt-BR" w:eastAsia="zh-TW"/>
        </w:rPr>
        <w:t xml:space="preserve">~XX354 1             </w:t>
      </w:r>
      <w:r w:rsidRPr="006D1B43">
        <w:rPr>
          <w:color w:val="FF0000"/>
          <w:sz w:val="14"/>
          <w:lang w:val="pt-BR"/>
        </w:rPr>
        <w:t>7E 30 30 3</w:t>
      </w:r>
      <w:r w:rsidRPr="006D1B43">
        <w:rPr>
          <w:rFonts w:hint="eastAsia"/>
          <w:color w:val="FF0000"/>
          <w:sz w:val="14"/>
          <w:lang w:val="pt-BR" w:eastAsia="zh-TW"/>
        </w:rPr>
        <w:t>3</w:t>
      </w:r>
      <w:r w:rsidRPr="006D1B43">
        <w:rPr>
          <w:color w:val="FF0000"/>
          <w:sz w:val="14"/>
          <w:lang w:val="pt-BR"/>
        </w:rPr>
        <w:t xml:space="preserve"> 3</w:t>
      </w:r>
      <w:r w:rsidRPr="006D1B43">
        <w:rPr>
          <w:rFonts w:hint="eastAsia"/>
          <w:color w:val="FF0000"/>
          <w:sz w:val="14"/>
          <w:lang w:val="pt-BR" w:eastAsia="zh-TW"/>
        </w:rPr>
        <w:t>5</w:t>
      </w:r>
      <w:r w:rsidRPr="006D1B43">
        <w:rPr>
          <w:color w:val="FF0000"/>
          <w:sz w:val="14"/>
          <w:lang w:val="pt-BR"/>
        </w:rPr>
        <w:t xml:space="preserve"> 3</w:t>
      </w:r>
      <w:r>
        <w:rPr>
          <w:rFonts w:hint="eastAsia"/>
          <w:color w:val="FF0000"/>
          <w:sz w:val="14"/>
          <w:lang w:val="pt-BR" w:eastAsia="zh-TW"/>
        </w:rPr>
        <w:t>4</w:t>
      </w:r>
      <w:r w:rsidRPr="006D1B43">
        <w:rPr>
          <w:color w:val="FF0000"/>
          <w:sz w:val="14"/>
          <w:lang w:val="pt-BR"/>
        </w:rPr>
        <w:t xml:space="preserve"> 20 3</w:t>
      </w:r>
      <w:r w:rsidRPr="006D1B43">
        <w:rPr>
          <w:rFonts w:hint="eastAsia"/>
          <w:color w:val="FF0000"/>
          <w:sz w:val="14"/>
          <w:lang w:val="pt-BR" w:eastAsia="zh-TW"/>
        </w:rPr>
        <w:t>1</w:t>
      </w:r>
      <w:r w:rsidRPr="006D1B43">
        <w:rPr>
          <w:color w:val="FF0000"/>
          <w:sz w:val="14"/>
          <w:lang w:val="pt-BR"/>
        </w:rPr>
        <w:t xml:space="preserve"> 0D</w:t>
      </w:r>
      <w:r>
        <w:rPr>
          <w:rFonts w:hint="eastAsia"/>
          <w:color w:val="FF0000"/>
          <w:sz w:val="14"/>
          <w:lang w:val="pt-BR" w:eastAsia="zh-TW"/>
        </w:rPr>
        <w:t xml:space="preserve">         </w:t>
      </w:r>
      <w:r w:rsidRPr="00924F04">
        <w:rPr>
          <w:color w:val="FF0000"/>
          <w:sz w:val="14"/>
          <w:lang w:val="pt-BR" w:eastAsia="zh-TW"/>
        </w:rPr>
        <w:t>Closed Captioning</w:t>
      </w:r>
      <w:r>
        <w:rPr>
          <w:rFonts w:hint="eastAsia"/>
          <w:color w:val="FF0000"/>
          <w:sz w:val="14"/>
          <w:lang w:val="pt-BR" w:eastAsia="zh-TW"/>
        </w:rPr>
        <w:t xml:space="preserve">                Oka                                </w:t>
      </w:r>
      <w:r w:rsidRPr="00924F04">
        <w:rPr>
          <w:color w:val="FF0000"/>
          <w:sz w:val="14"/>
          <w:lang w:val="pt-BR" w:eastAsia="zh-TW"/>
        </w:rPr>
        <w:t>a: 0/1/2 = off/cc1/cc2</w:t>
      </w:r>
    </w:p>
    <w:p w:rsidR="0053520F" w:rsidRDefault="0053520F" w:rsidP="0053520F">
      <w:pPr>
        <w:snapToGrid w:val="0"/>
        <w:rPr>
          <w:color w:val="FF0000"/>
          <w:sz w:val="14"/>
          <w:szCs w:val="14"/>
          <w:lang w:val="pt-BR" w:eastAsia="zh-TW"/>
        </w:rPr>
      </w:pPr>
      <w:r>
        <w:rPr>
          <w:rFonts w:hint="eastAsia"/>
          <w:color w:val="FF0000"/>
          <w:sz w:val="14"/>
          <w:szCs w:val="14"/>
          <w:lang w:val="pt-BR" w:eastAsia="zh-TW"/>
        </w:rPr>
        <w:lastRenderedPageBreak/>
        <w:t xml:space="preserve">~XX355 1             </w:t>
      </w:r>
      <w:r w:rsidRPr="006D1B43">
        <w:rPr>
          <w:color w:val="FF0000"/>
          <w:sz w:val="14"/>
          <w:lang w:val="pt-BR"/>
        </w:rPr>
        <w:t>7E 30 30 3</w:t>
      </w:r>
      <w:r w:rsidRPr="006D1B43">
        <w:rPr>
          <w:rFonts w:hint="eastAsia"/>
          <w:color w:val="FF0000"/>
          <w:sz w:val="14"/>
          <w:lang w:val="pt-BR" w:eastAsia="zh-TW"/>
        </w:rPr>
        <w:t>3</w:t>
      </w:r>
      <w:r w:rsidRPr="006D1B43">
        <w:rPr>
          <w:color w:val="FF0000"/>
          <w:sz w:val="14"/>
          <w:lang w:val="pt-BR"/>
        </w:rPr>
        <w:t xml:space="preserve"> 3</w:t>
      </w:r>
      <w:r w:rsidRPr="006D1B43">
        <w:rPr>
          <w:rFonts w:hint="eastAsia"/>
          <w:color w:val="FF0000"/>
          <w:sz w:val="14"/>
          <w:lang w:val="pt-BR" w:eastAsia="zh-TW"/>
        </w:rPr>
        <w:t>5</w:t>
      </w:r>
      <w:r w:rsidRPr="006D1B43">
        <w:rPr>
          <w:color w:val="FF0000"/>
          <w:sz w:val="14"/>
          <w:lang w:val="pt-BR"/>
        </w:rPr>
        <w:t xml:space="preserve"> 3</w:t>
      </w:r>
      <w:r>
        <w:rPr>
          <w:rFonts w:hint="eastAsia"/>
          <w:color w:val="FF0000"/>
          <w:sz w:val="14"/>
          <w:lang w:val="pt-BR" w:eastAsia="zh-TW"/>
        </w:rPr>
        <w:t>5</w:t>
      </w:r>
      <w:r w:rsidRPr="006D1B43">
        <w:rPr>
          <w:color w:val="FF0000"/>
          <w:sz w:val="14"/>
          <w:lang w:val="pt-BR"/>
        </w:rPr>
        <w:t xml:space="preserve"> 20 3</w:t>
      </w:r>
      <w:r w:rsidRPr="006D1B43">
        <w:rPr>
          <w:rFonts w:hint="eastAsia"/>
          <w:color w:val="FF0000"/>
          <w:sz w:val="14"/>
          <w:lang w:val="pt-BR" w:eastAsia="zh-TW"/>
        </w:rPr>
        <w:t>1</w:t>
      </w:r>
      <w:r w:rsidRPr="006D1B43">
        <w:rPr>
          <w:color w:val="FF0000"/>
          <w:sz w:val="14"/>
          <w:lang w:val="pt-BR"/>
        </w:rPr>
        <w:t xml:space="preserve"> 0D</w:t>
      </w:r>
      <w:r>
        <w:rPr>
          <w:rFonts w:hint="eastAsia"/>
          <w:color w:val="FF0000"/>
          <w:sz w:val="14"/>
          <w:lang w:val="pt-BR" w:eastAsia="zh-TW"/>
        </w:rPr>
        <w:t xml:space="preserve">         AV Mute                                Oka                               </w:t>
      </w:r>
      <w:r w:rsidRPr="00924F04">
        <w:rPr>
          <w:color w:val="FF0000"/>
          <w:sz w:val="14"/>
          <w:lang w:val="pt-BR" w:eastAsia="zh-TW"/>
        </w:rPr>
        <w:t xml:space="preserve">a : 0/1 = Off/On  </w:t>
      </w:r>
    </w:p>
    <w:p w:rsidR="0053520F" w:rsidRDefault="0053520F" w:rsidP="0053520F">
      <w:pPr>
        <w:snapToGrid w:val="0"/>
        <w:rPr>
          <w:color w:val="FF0000"/>
          <w:sz w:val="14"/>
          <w:szCs w:val="14"/>
          <w:lang w:val="pt-BR" w:eastAsia="zh-TW"/>
        </w:rPr>
      </w:pPr>
      <w:r>
        <w:rPr>
          <w:rFonts w:hint="eastAsia"/>
          <w:color w:val="FF0000"/>
          <w:sz w:val="14"/>
          <w:szCs w:val="14"/>
          <w:lang w:val="pt-BR" w:eastAsia="zh-TW"/>
        </w:rPr>
        <w:t xml:space="preserve">~XX356 1             </w:t>
      </w:r>
      <w:r w:rsidRPr="006D1B43">
        <w:rPr>
          <w:color w:val="FF0000"/>
          <w:sz w:val="14"/>
          <w:lang w:val="pt-BR"/>
        </w:rPr>
        <w:t>7E 30 30 3</w:t>
      </w:r>
      <w:r w:rsidRPr="006D1B43">
        <w:rPr>
          <w:rFonts w:hint="eastAsia"/>
          <w:color w:val="FF0000"/>
          <w:sz w:val="14"/>
          <w:lang w:val="pt-BR" w:eastAsia="zh-TW"/>
        </w:rPr>
        <w:t>3</w:t>
      </w:r>
      <w:r w:rsidRPr="006D1B43">
        <w:rPr>
          <w:color w:val="FF0000"/>
          <w:sz w:val="14"/>
          <w:lang w:val="pt-BR"/>
        </w:rPr>
        <w:t xml:space="preserve"> 3</w:t>
      </w:r>
      <w:r w:rsidRPr="006D1B43">
        <w:rPr>
          <w:rFonts w:hint="eastAsia"/>
          <w:color w:val="FF0000"/>
          <w:sz w:val="14"/>
          <w:lang w:val="pt-BR" w:eastAsia="zh-TW"/>
        </w:rPr>
        <w:t>5</w:t>
      </w:r>
      <w:r w:rsidRPr="006D1B43">
        <w:rPr>
          <w:color w:val="FF0000"/>
          <w:sz w:val="14"/>
          <w:lang w:val="pt-BR"/>
        </w:rPr>
        <w:t xml:space="preserve"> 3</w:t>
      </w:r>
      <w:r>
        <w:rPr>
          <w:rFonts w:hint="eastAsia"/>
          <w:color w:val="FF0000"/>
          <w:sz w:val="14"/>
          <w:lang w:val="pt-BR" w:eastAsia="zh-TW"/>
        </w:rPr>
        <w:t>6</w:t>
      </w:r>
      <w:r w:rsidRPr="006D1B43">
        <w:rPr>
          <w:color w:val="FF0000"/>
          <w:sz w:val="14"/>
          <w:lang w:val="pt-BR"/>
        </w:rPr>
        <w:t xml:space="preserve"> 20 3</w:t>
      </w:r>
      <w:r w:rsidRPr="006D1B43">
        <w:rPr>
          <w:rFonts w:hint="eastAsia"/>
          <w:color w:val="FF0000"/>
          <w:sz w:val="14"/>
          <w:lang w:val="pt-BR" w:eastAsia="zh-TW"/>
        </w:rPr>
        <w:t>1</w:t>
      </w:r>
      <w:r w:rsidRPr="006D1B43">
        <w:rPr>
          <w:color w:val="FF0000"/>
          <w:sz w:val="14"/>
          <w:lang w:val="pt-BR"/>
        </w:rPr>
        <w:t xml:space="preserve"> 0D</w:t>
      </w:r>
      <w:r>
        <w:rPr>
          <w:rFonts w:hint="eastAsia"/>
          <w:color w:val="FF0000"/>
          <w:sz w:val="14"/>
          <w:lang w:val="pt-BR" w:eastAsia="zh-TW"/>
        </w:rPr>
        <w:t xml:space="preserve">         Mute                                      Oka                               </w:t>
      </w:r>
      <w:r w:rsidRPr="00924F04">
        <w:rPr>
          <w:color w:val="FF0000"/>
          <w:sz w:val="14"/>
          <w:lang w:val="pt-BR" w:eastAsia="zh-TW"/>
        </w:rPr>
        <w:t xml:space="preserve">a : 0/1 = Off/On  </w:t>
      </w:r>
    </w:p>
    <w:p w:rsidR="0053520F" w:rsidRPr="006A6AB9" w:rsidRDefault="0053520F" w:rsidP="0053520F">
      <w:pPr>
        <w:snapToGrid w:val="0"/>
        <w:rPr>
          <w:color w:val="FF0000"/>
          <w:sz w:val="14"/>
          <w:szCs w:val="14"/>
          <w:lang w:val="pt-BR" w:eastAsia="zh-TW"/>
        </w:rPr>
      </w:pPr>
      <w:r w:rsidRPr="006A6AB9">
        <w:rPr>
          <w:color w:val="FF0000"/>
          <w:sz w:val="14"/>
          <w:szCs w:val="14"/>
          <w:lang w:val="pt-BR" w:eastAsia="zh-TW"/>
        </w:rPr>
        <w:t>~XX357 1</w:t>
      </w:r>
      <w:r w:rsidRPr="006A6AB9">
        <w:rPr>
          <w:color w:val="FF0000"/>
          <w:sz w:val="14"/>
          <w:szCs w:val="14"/>
          <w:lang w:val="pt-BR" w:eastAsia="zh-TW"/>
        </w:rPr>
        <w:tab/>
      </w:r>
      <w:r>
        <w:rPr>
          <w:rFonts w:hint="eastAsia"/>
          <w:color w:val="FF0000"/>
          <w:sz w:val="14"/>
          <w:szCs w:val="14"/>
          <w:lang w:val="pt-BR" w:eastAsia="zh-TW"/>
        </w:rPr>
        <w:t xml:space="preserve">          </w:t>
      </w:r>
      <w:r w:rsidRPr="006A6AB9">
        <w:rPr>
          <w:color w:val="FF0000"/>
          <w:sz w:val="14"/>
          <w:szCs w:val="14"/>
          <w:lang w:val="pt-BR" w:eastAsia="zh-TW"/>
        </w:rPr>
        <w:t>7E 30 30 33 35 37 20 31 0D</w:t>
      </w:r>
      <w:r>
        <w:rPr>
          <w:rFonts w:hint="eastAsia"/>
          <w:color w:val="FF0000"/>
          <w:sz w:val="14"/>
          <w:szCs w:val="14"/>
          <w:lang w:val="pt-BR" w:eastAsia="zh-TW"/>
        </w:rPr>
        <w:t xml:space="preserve">         </w:t>
      </w:r>
      <w:r w:rsidRPr="006A6AB9">
        <w:rPr>
          <w:color w:val="FF0000"/>
          <w:sz w:val="14"/>
          <w:szCs w:val="14"/>
          <w:lang w:val="pt-BR" w:eastAsia="zh-TW"/>
        </w:rPr>
        <w:t>LAN FW version</w:t>
      </w:r>
      <w:r w:rsidRPr="006A6AB9">
        <w:rPr>
          <w:color w:val="FF0000"/>
          <w:sz w:val="14"/>
          <w:szCs w:val="14"/>
          <w:lang w:val="pt-BR" w:eastAsia="zh-TW"/>
        </w:rPr>
        <w:tab/>
      </w:r>
      <w:r>
        <w:rPr>
          <w:rFonts w:hint="eastAsia"/>
          <w:color w:val="FF0000"/>
          <w:sz w:val="14"/>
          <w:szCs w:val="14"/>
          <w:lang w:val="pt-BR" w:eastAsia="zh-TW"/>
        </w:rPr>
        <w:t xml:space="preserve">                  </w:t>
      </w:r>
      <w:r w:rsidRPr="006A6AB9">
        <w:rPr>
          <w:color w:val="FF0000"/>
          <w:sz w:val="14"/>
          <w:szCs w:val="14"/>
          <w:lang w:val="pt-BR" w:eastAsia="zh-TW"/>
        </w:rPr>
        <w:t>Okeeeee</w:t>
      </w:r>
      <w:r w:rsidRPr="006A6AB9">
        <w:rPr>
          <w:color w:val="FF0000"/>
          <w:sz w:val="14"/>
          <w:szCs w:val="14"/>
          <w:lang w:val="pt-BR" w:eastAsia="zh-TW"/>
        </w:rPr>
        <w:tab/>
        <w:t>eeeee = Software Version</w:t>
      </w:r>
    </w:p>
    <w:p w:rsidR="0053520F" w:rsidRPr="00CE4EBF" w:rsidRDefault="0053520F" w:rsidP="0053520F">
      <w:pPr>
        <w:snapToGrid w:val="0"/>
        <w:rPr>
          <w:color w:val="FF0000"/>
          <w:sz w:val="14"/>
          <w:szCs w:val="14"/>
          <w:lang w:val="pt-BR" w:eastAsia="zh-TW"/>
        </w:rPr>
      </w:pPr>
      <w:r w:rsidRPr="006A6AB9">
        <w:rPr>
          <w:color w:val="FF0000"/>
          <w:sz w:val="14"/>
          <w:szCs w:val="14"/>
          <w:lang w:val="pt-BR" w:eastAsia="zh-TW"/>
        </w:rPr>
        <w:t>~XX358 1</w:t>
      </w:r>
      <w:r w:rsidRPr="006A6AB9">
        <w:rPr>
          <w:color w:val="FF0000"/>
          <w:sz w:val="14"/>
          <w:szCs w:val="14"/>
          <w:lang w:val="pt-BR" w:eastAsia="zh-TW"/>
        </w:rPr>
        <w:tab/>
      </w:r>
      <w:r>
        <w:rPr>
          <w:rFonts w:hint="eastAsia"/>
          <w:color w:val="FF0000"/>
          <w:sz w:val="14"/>
          <w:szCs w:val="14"/>
          <w:lang w:val="pt-BR" w:eastAsia="zh-TW"/>
        </w:rPr>
        <w:t xml:space="preserve">          </w:t>
      </w:r>
      <w:r w:rsidRPr="006A6AB9">
        <w:rPr>
          <w:color w:val="FF0000"/>
          <w:sz w:val="14"/>
          <w:szCs w:val="14"/>
          <w:lang w:val="pt-BR" w:eastAsia="zh-TW"/>
        </w:rPr>
        <w:t>7E 30 30 33 35 38 20 31 0D</w:t>
      </w:r>
      <w:r w:rsidRPr="006A6AB9">
        <w:rPr>
          <w:color w:val="FF0000"/>
          <w:sz w:val="14"/>
          <w:szCs w:val="14"/>
          <w:lang w:val="pt-BR" w:eastAsia="zh-TW"/>
        </w:rPr>
        <w:tab/>
      </w:r>
      <w:r>
        <w:rPr>
          <w:rFonts w:hint="eastAsia"/>
          <w:color w:val="FF0000"/>
          <w:sz w:val="14"/>
          <w:szCs w:val="14"/>
          <w:lang w:val="pt-BR" w:eastAsia="zh-TW"/>
        </w:rPr>
        <w:t xml:space="preserve">        </w:t>
      </w:r>
      <w:r w:rsidRPr="006A6AB9">
        <w:rPr>
          <w:color w:val="FF0000"/>
          <w:sz w:val="14"/>
          <w:szCs w:val="14"/>
          <w:lang w:val="pt-BR" w:eastAsia="zh-TW"/>
        </w:rPr>
        <w:t>Current Lamp Watt</w:t>
      </w:r>
      <w:r w:rsidRPr="006A6AB9">
        <w:rPr>
          <w:color w:val="FF0000"/>
          <w:sz w:val="14"/>
          <w:szCs w:val="14"/>
          <w:lang w:val="pt-BR" w:eastAsia="zh-TW"/>
        </w:rPr>
        <w:tab/>
        <w:t>Okaaaa</w:t>
      </w:r>
      <w:r w:rsidRPr="006A6AB9">
        <w:rPr>
          <w:color w:val="FF0000"/>
          <w:sz w:val="14"/>
          <w:szCs w:val="14"/>
          <w:lang w:val="pt-BR" w:eastAsia="zh-TW"/>
        </w:rPr>
        <w:tab/>
        <w:t>aaaa=0000~9999</w:t>
      </w:r>
    </w:p>
    <w:p w:rsidR="0079460B" w:rsidRPr="0053520F" w:rsidRDefault="0079460B">
      <w:pPr>
        <w:rPr>
          <w:lang w:val="pt-BR"/>
        </w:rPr>
      </w:pPr>
    </w:p>
    <w:sectPr w:rsidR="0079460B" w:rsidRPr="0053520F" w:rsidSect="00794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6117"/>
    <w:multiLevelType w:val="multilevel"/>
    <w:tmpl w:val="2506B69C"/>
    <w:name w:val="WW8Num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>
    <w:nsid w:val="08DC040A"/>
    <w:multiLevelType w:val="hybridMultilevel"/>
    <w:tmpl w:val="1E18FA98"/>
    <w:lvl w:ilvl="0" w:tplc="23BAE88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1A78F9"/>
    <w:multiLevelType w:val="hybridMultilevel"/>
    <w:tmpl w:val="5E1238F2"/>
    <w:lvl w:ilvl="0" w:tplc="04090001">
      <w:start w:val="1"/>
      <w:numFmt w:val="bullet"/>
      <w:lvlText w:val=""/>
      <w:lvlJc w:val="left"/>
      <w:pPr>
        <w:ind w:left="14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7" w:hanging="480"/>
      </w:pPr>
      <w:rPr>
        <w:rFonts w:ascii="Wingdings" w:hAnsi="Wingdings" w:hint="default"/>
      </w:rPr>
    </w:lvl>
  </w:abstractNum>
  <w:abstractNum w:abstractNumId="3">
    <w:nsid w:val="14C451D4"/>
    <w:multiLevelType w:val="hybridMultilevel"/>
    <w:tmpl w:val="5A469E44"/>
    <w:name w:val="WW8Num202222"/>
    <w:lvl w:ilvl="0" w:tplc="040900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03860"/>
    <w:multiLevelType w:val="hybridMultilevel"/>
    <w:tmpl w:val="695A341E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EAB305D"/>
    <w:multiLevelType w:val="hybridMultilevel"/>
    <w:tmpl w:val="B92C5342"/>
    <w:lvl w:ilvl="0" w:tplc="D5EEA942">
      <w:start w:val="1"/>
      <w:numFmt w:val="decimal"/>
      <w:lvlText w:val="(%1)"/>
      <w:lvlJc w:val="left"/>
      <w:pPr>
        <w:ind w:left="955" w:hanging="4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10" w:hanging="480"/>
      </w:pPr>
    </w:lvl>
    <w:lvl w:ilvl="2" w:tplc="0409001B" w:tentative="1">
      <w:start w:val="1"/>
      <w:numFmt w:val="lowerRoman"/>
      <w:lvlText w:val="%3."/>
      <w:lvlJc w:val="right"/>
      <w:pPr>
        <w:ind w:left="1990" w:hanging="480"/>
      </w:pPr>
    </w:lvl>
    <w:lvl w:ilvl="3" w:tplc="0409000F" w:tentative="1">
      <w:start w:val="1"/>
      <w:numFmt w:val="decimal"/>
      <w:lvlText w:val="%4."/>
      <w:lvlJc w:val="left"/>
      <w:pPr>
        <w:ind w:left="24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0" w:hanging="480"/>
      </w:pPr>
    </w:lvl>
    <w:lvl w:ilvl="5" w:tplc="0409001B" w:tentative="1">
      <w:start w:val="1"/>
      <w:numFmt w:val="lowerRoman"/>
      <w:lvlText w:val="%6."/>
      <w:lvlJc w:val="right"/>
      <w:pPr>
        <w:ind w:left="3430" w:hanging="480"/>
      </w:pPr>
    </w:lvl>
    <w:lvl w:ilvl="6" w:tplc="0409000F" w:tentative="1">
      <w:start w:val="1"/>
      <w:numFmt w:val="decimal"/>
      <w:lvlText w:val="%7."/>
      <w:lvlJc w:val="left"/>
      <w:pPr>
        <w:ind w:left="39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0" w:hanging="480"/>
      </w:pPr>
    </w:lvl>
    <w:lvl w:ilvl="8" w:tplc="0409001B" w:tentative="1">
      <w:start w:val="1"/>
      <w:numFmt w:val="lowerRoman"/>
      <w:lvlText w:val="%9."/>
      <w:lvlJc w:val="right"/>
      <w:pPr>
        <w:ind w:left="4870" w:hanging="480"/>
      </w:pPr>
    </w:lvl>
  </w:abstractNum>
  <w:abstractNum w:abstractNumId="6">
    <w:nsid w:val="209A6225"/>
    <w:multiLevelType w:val="multilevel"/>
    <w:tmpl w:val="09BA87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>
    <w:nsid w:val="392A4992"/>
    <w:multiLevelType w:val="hybridMultilevel"/>
    <w:tmpl w:val="F4BC6496"/>
    <w:lvl w:ilvl="0" w:tplc="11E8431C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EB0373A"/>
    <w:multiLevelType w:val="hybridMultilevel"/>
    <w:tmpl w:val="6C22C7EE"/>
    <w:lvl w:ilvl="0" w:tplc="ED4046FA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418012BF"/>
    <w:multiLevelType w:val="multilevel"/>
    <w:tmpl w:val="962C7E2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467541A8"/>
    <w:multiLevelType w:val="multilevel"/>
    <w:tmpl w:val="2D8EFA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1">
    <w:nsid w:val="48290804"/>
    <w:multiLevelType w:val="hybridMultilevel"/>
    <w:tmpl w:val="974A6046"/>
    <w:lvl w:ilvl="0" w:tplc="80DE63EA">
      <w:start w:val="1"/>
      <w:numFmt w:val="lowerRoman"/>
      <w:lvlText w:val="%1)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2">
    <w:nsid w:val="502448CD"/>
    <w:multiLevelType w:val="hybridMultilevel"/>
    <w:tmpl w:val="34C00EA0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3">
    <w:nsid w:val="5AE25E94"/>
    <w:multiLevelType w:val="hybridMultilevel"/>
    <w:tmpl w:val="CF78ED46"/>
    <w:lvl w:ilvl="0" w:tplc="05FCD3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F354677"/>
    <w:multiLevelType w:val="hybridMultilevel"/>
    <w:tmpl w:val="A8DA4374"/>
    <w:lvl w:ilvl="0" w:tplc="E1B8CAD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2C7411"/>
    <w:multiLevelType w:val="multilevel"/>
    <w:tmpl w:val="0ABC0C36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>
    <w:nsid w:val="74E0180B"/>
    <w:multiLevelType w:val="hybridMultilevel"/>
    <w:tmpl w:val="AB5C6F5A"/>
    <w:lvl w:ilvl="0" w:tplc="B01CD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563370B"/>
    <w:multiLevelType w:val="multilevel"/>
    <w:tmpl w:val="B73CF25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1005" w:hanging="525"/>
      </w:pPr>
      <w:rPr>
        <w:rFonts w:hint="default"/>
        <w:b/>
        <w:sz w:val="24"/>
      </w:rPr>
    </w:lvl>
    <w:lvl w:ilvl="2">
      <w:start w:val="4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b/>
        <w:sz w:val="24"/>
      </w:rPr>
    </w:lvl>
  </w:abstractNum>
  <w:abstractNum w:abstractNumId="18">
    <w:nsid w:val="75C96B77"/>
    <w:multiLevelType w:val="hybridMultilevel"/>
    <w:tmpl w:val="F2846888"/>
    <w:lvl w:ilvl="0" w:tplc="A6A47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6DE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7C4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4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2F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8F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47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E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40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A683D9B"/>
    <w:multiLevelType w:val="hybridMultilevel"/>
    <w:tmpl w:val="C4F8F06A"/>
    <w:lvl w:ilvl="0" w:tplc="9B6264AE">
      <w:start w:val="1"/>
      <w:numFmt w:val="decimal"/>
      <w:pStyle w:val="1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7DB02DD3"/>
    <w:multiLevelType w:val="multilevel"/>
    <w:tmpl w:val="6138413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3"/>
  </w:num>
  <w:num w:numId="5">
    <w:abstractNumId w:val="12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17"/>
  </w:num>
  <w:num w:numId="12">
    <w:abstractNumId w:val="20"/>
  </w:num>
  <w:num w:numId="13">
    <w:abstractNumId w:val="9"/>
  </w:num>
  <w:num w:numId="14">
    <w:abstractNumId w:val="15"/>
  </w:num>
  <w:num w:numId="15">
    <w:abstractNumId w:val="2"/>
  </w:num>
  <w:num w:numId="16">
    <w:abstractNumId w:val="18"/>
  </w:num>
  <w:num w:numId="17">
    <w:abstractNumId w:val="1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3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520F"/>
    <w:rsid w:val="0053520F"/>
    <w:rsid w:val="00794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0F"/>
    <w:rPr>
      <w:rFonts w:ascii="Arial" w:eastAsia="PMingLiU" w:hAnsi="Arial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520F"/>
    <w:pPr>
      <w:keepNext/>
      <w:numPr>
        <w:numId w:val="2"/>
      </w:numPr>
      <w:outlineLvl w:val="0"/>
    </w:pPr>
    <w:rPr>
      <w:b/>
      <w:sz w:val="24"/>
      <w:szCs w:val="24"/>
      <w:lang/>
    </w:rPr>
  </w:style>
  <w:style w:type="paragraph" w:styleId="2">
    <w:name w:val="heading 2"/>
    <w:basedOn w:val="a"/>
    <w:next w:val="a"/>
    <w:link w:val="2Char"/>
    <w:qFormat/>
    <w:rsid w:val="0053520F"/>
    <w:pPr>
      <w:keepNext/>
      <w:outlineLvl w:val="1"/>
    </w:pPr>
    <w:rPr>
      <w:b/>
      <w:lang/>
    </w:rPr>
  </w:style>
  <w:style w:type="paragraph" w:styleId="3">
    <w:name w:val="heading 3"/>
    <w:basedOn w:val="a"/>
    <w:next w:val="a"/>
    <w:link w:val="3Char"/>
    <w:qFormat/>
    <w:rsid w:val="0053520F"/>
    <w:pPr>
      <w:keepNext/>
      <w:outlineLvl w:val="2"/>
    </w:pPr>
    <w:rPr>
      <w:szCs w:val="24"/>
      <w:lang/>
    </w:rPr>
  </w:style>
  <w:style w:type="paragraph" w:styleId="4">
    <w:name w:val="heading 4"/>
    <w:basedOn w:val="a"/>
    <w:next w:val="a"/>
    <w:link w:val="4Char"/>
    <w:qFormat/>
    <w:rsid w:val="0053520F"/>
    <w:pPr>
      <w:keepNext/>
      <w:jc w:val="center"/>
      <w:outlineLvl w:val="3"/>
    </w:pPr>
    <w:rPr>
      <w:color w:val="000000"/>
      <w:sz w:val="32"/>
      <w:lang/>
    </w:rPr>
  </w:style>
  <w:style w:type="paragraph" w:styleId="5">
    <w:name w:val="heading 5"/>
    <w:basedOn w:val="a"/>
    <w:next w:val="a"/>
    <w:link w:val="5Char"/>
    <w:qFormat/>
    <w:rsid w:val="0053520F"/>
    <w:pPr>
      <w:keepNext/>
      <w:jc w:val="center"/>
      <w:outlineLvl w:val="4"/>
    </w:pPr>
    <w:rPr>
      <w:b/>
      <w:lang/>
    </w:rPr>
  </w:style>
  <w:style w:type="paragraph" w:styleId="6">
    <w:name w:val="heading 6"/>
    <w:basedOn w:val="a"/>
    <w:next w:val="a"/>
    <w:link w:val="6Char"/>
    <w:qFormat/>
    <w:rsid w:val="0053520F"/>
    <w:pPr>
      <w:keepNext/>
      <w:outlineLvl w:val="5"/>
    </w:pPr>
    <w:rPr>
      <w:b/>
      <w:lang/>
    </w:rPr>
  </w:style>
  <w:style w:type="paragraph" w:styleId="7">
    <w:name w:val="heading 7"/>
    <w:basedOn w:val="a"/>
    <w:next w:val="a"/>
    <w:link w:val="7Char"/>
    <w:qFormat/>
    <w:rsid w:val="0053520F"/>
    <w:pPr>
      <w:keepNext/>
      <w:jc w:val="center"/>
      <w:outlineLvl w:val="6"/>
    </w:pPr>
    <w:rPr>
      <w:b/>
      <w:sz w:val="22"/>
      <w:lang/>
    </w:rPr>
  </w:style>
  <w:style w:type="paragraph" w:styleId="8">
    <w:name w:val="heading 8"/>
    <w:basedOn w:val="a"/>
    <w:next w:val="a"/>
    <w:link w:val="8Char"/>
    <w:qFormat/>
    <w:rsid w:val="0053520F"/>
    <w:pPr>
      <w:keepNext/>
      <w:outlineLvl w:val="7"/>
    </w:pPr>
    <w:rPr>
      <w:b/>
      <w:sz w:val="36"/>
      <w:lang/>
    </w:rPr>
  </w:style>
  <w:style w:type="paragraph" w:styleId="9">
    <w:name w:val="heading 9"/>
    <w:basedOn w:val="a"/>
    <w:next w:val="a"/>
    <w:link w:val="9Char"/>
    <w:qFormat/>
    <w:rsid w:val="0053520F"/>
    <w:pPr>
      <w:keepNext/>
      <w:ind w:left="2880" w:firstLine="720"/>
      <w:outlineLvl w:val="8"/>
    </w:pPr>
    <w:rPr>
      <w:b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520F"/>
    <w:rPr>
      <w:rFonts w:ascii="Arial" w:eastAsia="PMingLiU" w:hAnsi="Arial" w:cs="Times New Roman"/>
      <w:b/>
      <w:kern w:val="0"/>
      <w:sz w:val="24"/>
      <w:szCs w:val="24"/>
      <w:lang/>
    </w:rPr>
  </w:style>
  <w:style w:type="character" w:customStyle="1" w:styleId="2Char">
    <w:name w:val="标题 2 Char"/>
    <w:basedOn w:val="a0"/>
    <w:link w:val="2"/>
    <w:rsid w:val="0053520F"/>
    <w:rPr>
      <w:rFonts w:ascii="Arial" w:eastAsia="PMingLiU" w:hAnsi="Arial" w:cs="Times New Roman"/>
      <w:b/>
      <w:kern w:val="0"/>
      <w:sz w:val="20"/>
      <w:szCs w:val="20"/>
      <w:lang/>
    </w:rPr>
  </w:style>
  <w:style w:type="character" w:customStyle="1" w:styleId="3Char">
    <w:name w:val="标题 3 Char"/>
    <w:basedOn w:val="a0"/>
    <w:link w:val="3"/>
    <w:rsid w:val="0053520F"/>
    <w:rPr>
      <w:rFonts w:ascii="Arial" w:eastAsia="PMingLiU" w:hAnsi="Arial" w:cs="Times New Roman"/>
      <w:kern w:val="0"/>
      <w:sz w:val="20"/>
      <w:szCs w:val="24"/>
      <w:lang/>
    </w:rPr>
  </w:style>
  <w:style w:type="character" w:customStyle="1" w:styleId="4Char">
    <w:name w:val="标题 4 Char"/>
    <w:basedOn w:val="a0"/>
    <w:link w:val="4"/>
    <w:rsid w:val="0053520F"/>
    <w:rPr>
      <w:rFonts w:ascii="Arial" w:eastAsia="PMingLiU" w:hAnsi="Arial" w:cs="Times New Roman"/>
      <w:color w:val="000000"/>
      <w:kern w:val="0"/>
      <w:sz w:val="32"/>
      <w:szCs w:val="20"/>
      <w:lang/>
    </w:rPr>
  </w:style>
  <w:style w:type="character" w:customStyle="1" w:styleId="5Char">
    <w:name w:val="标题 5 Char"/>
    <w:basedOn w:val="a0"/>
    <w:link w:val="5"/>
    <w:rsid w:val="0053520F"/>
    <w:rPr>
      <w:rFonts w:ascii="Arial" w:eastAsia="PMingLiU" w:hAnsi="Arial" w:cs="Times New Roman"/>
      <w:b/>
      <w:kern w:val="0"/>
      <w:sz w:val="20"/>
      <w:szCs w:val="20"/>
      <w:lang/>
    </w:rPr>
  </w:style>
  <w:style w:type="character" w:customStyle="1" w:styleId="6Char">
    <w:name w:val="标题 6 Char"/>
    <w:basedOn w:val="a0"/>
    <w:link w:val="6"/>
    <w:rsid w:val="0053520F"/>
    <w:rPr>
      <w:rFonts w:ascii="Arial" w:eastAsia="PMingLiU" w:hAnsi="Arial" w:cs="Times New Roman"/>
      <w:b/>
      <w:kern w:val="0"/>
      <w:sz w:val="20"/>
      <w:szCs w:val="20"/>
      <w:lang/>
    </w:rPr>
  </w:style>
  <w:style w:type="character" w:customStyle="1" w:styleId="7Char">
    <w:name w:val="标题 7 Char"/>
    <w:basedOn w:val="a0"/>
    <w:link w:val="7"/>
    <w:rsid w:val="0053520F"/>
    <w:rPr>
      <w:rFonts w:ascii="Arial" w:eastAsia="PMingLiU" w:hAnsi="Arial" w:cs="Times New Roman"/>
      <w:b/>
      <w:kern w:val="0"/>
      <w:sz w:val="22"/>
      <w:szCs w:val="20"/>
      <w:lang/>
    </w:rPr>
  </w:style>
  <w:style w:type="character" w:customStyle="1" w:styleId="8Char">
    <w:name w:val="标题 8 Char"/>
    <w:basedOn w:val="a0"/>
    <w:link w:val="8"/>
    <w:rsid w:val="0053520F"/>
    <w:rPr>
      <w:rFonts w:ascii="Arial" w:eastAsia="PMingLiU" w:hAnsi="Arial" w:cs="Times New Roman"/>
      <w:b/>
      <w:kern w:val="0"/>
      <w:sz w:val="36"/>
      <w:szCs w:val="20"/>
      <w:lang/>
    </w:rPr>
  </w:style>
  <w:style w:type="character" w:customStyle="1" w:styleId="9Char">
    <w:name w:val="标题 9 Char"/>
    <w:basedOn w:val="a0"/>
    <w:link w:val="9"/>
    <w:rsid w:val="0053520F"/>
    <w:rPr>
      <w:rFonts w:ascii="Arial" w:eastAsia="PMingLiU" w:hAnsi="Arial" w:cs="Times New Roman"/>
      <w:b/>
      <w:kern w:val="0"/>
      <w:sz w:val="20"/>
      <w:szCs w:val="20"/>
      <w:lang/>
    </w:rPr>
  </w:style>
  <w:style w:type="paragraph" w:styleId="a3">
    <w:name w:val="Title"/>
    <w:basedOn w:val="a"/>
    <w:link w:val="Char"/>
    <w:qFormat/>
    <w:rsid w:val="0053520F"/>
    <w:pPr>
      <w:jc w:val="center"/>
    </w:pPr>
    <w:rPr>
      <w:sz w:val="72"/>
      <w:lang/>
    </w:rPr>
  </w:style>
  <w:style w:type="character" w:customStyle="1" w:styleId="Char">
    <w:name w:val="标题 Char"/>
    <w:basedOn w:val="a0"/>
    <w:link w:val="a3"/>
    <w:rsid w:val="0053520F"/>
    <w:rPr>
      <w:rFonts w:ascii="Arial" w:eastAsia="PMingLiU" w:hAnsi="Arial" w:cs="Times New Roman"/>
      <w:kern w:val="0"/>
      <w:sz w:val="72"/>
      <w:szCs w:val="20"/>
      <w:lang/>
    </w:rPr>
  </w:style>
  <w:style w:type="paragraph" w:styleId="a4">
    <w:name w:val="Subtitle"/>
    <w:basedOn w:val="a"/>
    <w:link w:val="Char0"/>
    <w:qFormat/>
    <w:rsid w:val="0053520F"/>
    <w:pPr>
      <w:jc w:val="center"/>
    </w:pPr>
    <w:rPr>
      <w:sz w:val="32"/>
      <w:lang/>
    </w:rPr>
  </w:style>
  <w:style w:type="character" w:customStyle="1" w:styleId="Char0">
    <w:name w:val="副标题 Char"/>
    <w:basedOn w:val="a0"/>
    <w:link w:val="a4"/>
    <w:rsid w:val="0053520F"/>
    <w:rPr>
      <w:rFonts w:ascii="Arial" w:eastAsia="PMingLiU" w:hAnsi="Arial" w:cs="Times New Roman"/>
      <w:kern w:val="0"/>
      <w:sz w:val="32"/>
      <w:szCs w:val="20"/>
      <w:lang/>
    </w:rPr>
  </w:style>
  <w:style w:type="paragraph" w:styleId="a5">
    <w:name w:val="header"/>
    <w:basedOn w:val="a"/>
    <w:link w:val="Char1"/>
    <w:rsid w:val="0053520F"/>
    <w:pPr>
      <w:tabs>
        <w:tab w:val="center" w:pos="4320"/>
        <w:tab w:val="right" w:pos="8640"/>
      </w:tabs>
    </w:pPr>
    <w:rPr>
      <w:lang/>
    </w:rPr>
  </w:style>
  <w:style w:type="character" w:customStyle="1" w:styleId="Char1">
    <w:name w:val="页眉 Char"/>
    <w:basedOn w:val="a0"/>
    <w:link w:val="a5"/>
    <w:rsid w:val="0053520F"/>
    <w:rPr>
      <w:rFonts w:ascii="Arial" w:eastAsia="PMingLiU" w:hAnsi="Arial" w:cs="Times New Roman"/>
      <w:kern w:val="0"/>
      <w:sz w:val="20"/>
      <w:szCs w:val="20"/>
      <w:lang/>
    </w:rPr>
  </w:style>
  <w:style w:type="paragraph" w:styleId="a6">
    <w:name w:val="footer"/>
    <w:basedOn w:val="a"/>
    <w:link w:val="Char2"/>
    <w:rsid w:val="0053520F"/>
    <w:pPr>
      <w:tabs>
        <w:tab w:val="center" w:pos="4320"/>
        <w:tab w:val="right" w:pos="8640"/>
      </w:tabs>
    </w:pPr>
    <w:rPr>
      <w:lang/>
    </w:rPr>
  </w:style>
  <w:style w:type="character" w:customStyle="1" w:styleId="Char2">
    <w:name w:val="页脚 Char"/>
    <w:basedOn w:val="a0"/>
    <w:link w:val="a6"/>
    <w:rsid w:val="0053520F"/>
    <w:rPr>
      <w:rFonts w:ascii="Arial" w:eastAsia="PMingLiU" w:hAnsi="Arial" w:cs="Times New Roman"/>
      <w:kern w:val="0"/>
      <w:sz w:val="20"/>
      <w:szCs w:val="20"/>
      <w:lang/>
    </w:rPr>
  </w:style>
  <w:style w:type="character" w:styleId="a7">
    <w:name w:val="page number"/>
    <w:basedOn w:val="a0"/>
    <w:rsid w:val="0053520F"/>
  </w:style>
  <w:style w:type="paragraph" w:styleId="a8">
    <w:name w:val="Document Map"/>
    <w:basedOn w:val="a"/>
    <w:link w:val="Char3"/>
    <w:semiHidden/>
    <w:rsid w:val="0053520F"/>
    <w:pPr>
      <w:shd w:val="clear" w:color="auto" w:fill="000080"/>
    </w:pPr>
    <w:rPr>
      <w:rFonts w:ascii="Tahoma" w:hAnsi="Tahoma"/>
      <w:lang/>
    </w:rPr>
  </w:style>
  <w:style w:type="character" w:customStyle="1" w:styleId="Char3">
    <w:name w:val="文档结构图 Char"/>
    <w:basedOn w:val="a0"/>
    <w:link w:val="a8"/>
    <w:semiHidden/>
    <w:rsid w:val="0053520F"/>
    <w:rPr>
      <w:rFonts w:ascii="Tahoma" w:eastAsia="PMingLiU" w:hAnsi="Tahoma" w:cs="Times New Roman"/>
      <w:kern w:val="0"/>
      <w:sz w:val="20"/>
      <w:szCs w:val="20"/>
      <w:shd w:val="clear" w:color="auto" w:fill="000080"/>
      <w:lang/>
    </w:rPr>
  </w:style>
  <w:style w:type="paragraph" w:styleId="a9">
    <w:name w:val="Normal (Web)"/>
    <w:basedOn w:val="a"/>
    <w:rsid w:val="0053520F"/>
    <w:pPr>
      <w:spacing w:before="100" w:beforeAutospacing="1" w:after="100" w:afterAutospacing="1"/>
    </w:pPr>
    <w:rPr>
      <w:rFonts w:eastAsia="宋体"/>
      <w:sz w:val="24"/>
      <w:szCs w:val="24"/>
    </w:rPr>
  </w:style>
  <w:style w:type="paragraph" w:styleId="aa">
    <w:name w:val="Body Text Indent"/>
    <w:basedOn w:val="a"/>
    <w:link w:val="Char4"/>
    <w:rsid w:val="0053520F"/>
    <w:pPr>
      <w:ind w:left="3600"/>
    </w:pPr>
    <w:rPr>
      <w:color w:val="000000"/>
      <w:lang/>
    </w:rPr>
  </w:style>
  <w:style w:type="character" w:customStyle="1" w:styleId="Char4">
    <w:name w:val="正文文本缩进 Char"/>
    <w:basedOn w:val="a0"/>
    <w:link w:val="aa"/>
    <w:rsid w:val="0053520F"/>
    <w:rPr>
      <w:rFonts w:ascii="Arial" w:eastAsia="PMingLiU" w:hAnsi="Arial" w:cs="Times New Roman"/>
      <w:color w:val="000000"/>
      <w:kern w:val="0"/>
      <w:sz w:val="20"/>
      <w:szCs w:val="20"/>
      <w:lang/>
    </w:rPr>
  </w:style>
  <w:style w:type="paragraph" w:customStyle="1" w:styleId="10">
    <w:name w:val="清單號碼1"/>
    <w:basedOn w:val="ab"/>
    <w:rsid w:val="0053520F"/>
    <w:pPr>
      <w:tabs>
        <w:tab w:val="clear" w:pos="1305"/>
      </w:tabs>
      <w:ind w:left="0" w:firstLine="0"/>
    </w:pPr>
    <w:rPr>
      <w:rFonts w:ascii="Tahoma" w:eastAsia="Times New Roman" w:hAnsi="Tahoma"/>
      <w:noProof/>
      <w:lang w:eastAsia="zh-TW"/>
    </w:rPr>
  </w:style>
  <w:style w:type="paragraph" w:styleId="ab">
    <w:name w:val="List Number"/>
    <w:basedOn w:val="a"/>
    <w:rsid w:val="0053520F"/>
    <w:pPr>
      <w:tabs>
        <w:tab w:val="num" w:pos="1305"/>
      </w:tabs>
      <w:ind w:left="1305" w:hanging="360"/>
    </w:pPr>
  </w:style>
  <w:style w:type="paragraph" w:customStyle="1" w:styleId="BalloonText1">
    <w:name w:val="Balloon Text1"/>
    <w:basedOn w:val="a"/>
    <w:semiHidden/>
    <w:rsid w:val="0053520F"/>
    <w:rPr>
      <w:rFonts w:ascii="Tahoma" w:hAnsi="Tahoma" w:cs="Tahoma"/>
      <w:sz w:val="16"/>
      <w:szCs w:val="16"/>
    </w:rPr>
  </w:style>
  <w:style w:type="character" w:styleId="ac">
    <w:name w:val="Strong"/>
    <w:qFormat/>
    <w:rsid w:val="0053520F"/>
    <w:rPr>
      <w:b/>
      <w:bCs/>
    </w:rPr>
  </w:style>
  <w:style w:type="paragraph" w:styleId="20">
    <w:name w:val="Body Text Indent 2"/>
    <w:basedOn w:val="a"/>
    <w:link w:val="2Char0"/>
    <w:rsid w:val="0053520F"/>
    <w:pPr>
      <w:ind w:left="2160"/>
    </w:pPr>
    <w:rPr>
      <w:b/>
      <w:lang/>
    </w:rPr>
  </w:style>
  <w:style w:type="character" w:customStyle="1" w:styleId="2Char0">
    <w:name w:val="正文文本缩进 2 Char"/>
    <w:basedOn w:val="a0"/>
    <w:link w:val="20"/>
    <w:rsid w:val="0053520F"/>
    <w:rPr>
      <w:rFonts w:ascii="Arial" w:eastAsia="PMingLiU" w:hAnsi="Arial" w:cs="Times New Roman"/>
      <w:b/>
      <w:kern w:val="0"/>
      <w:sz w:val="20"/>
      <w:szCs w:val="20"/>
      <w:lang/>
    </w:rPr>
  </w:style>
  <w:style w:type="paragraph" w:customStyle="1" w:styleId="11">
    <w:name w:val="註解方塊文字1"/>
    <w:basedOn w:val="a"/>
    <w:semiHidden/>
    <w:rsid w:val="0053520F"/>
    <w:rPr>
      <w:rFonts w:ascii="Tahoma" w:hAnsi="Tahoma" w:cs="Tahoma"/>
      <w:sz w:val="16"/>
      <w:szCs w:val="16"/>
    </w:rPr>
  </w:style>
  <w:style w:type="paragraph" w:styleId="30">
    <w:name w:val="Body Text Indent 3"/>
    <w:basedOn w:val="a"/>
    <w:link w:val="3Char0"/>
    <w:rsid w:val="0053520F"/>
    <w:pPr>
      <w:ind w:left="720"/>
    </w:pPr>
    <w:rPr>
      <w:b/>
      <w:color w:val="CC99FF"/>
      <w:sz w:val="22"/>
      <w:lang/>
    </w:rPr>
  </w:style>
  <w:style w:type="character" w:customStyle="1" w:styleId="3Char0">
    <w:name w:val="正文文本缩进 3 Char"/>
    <w:basedOn w:val="a0"/>
    <w:link w:val="30"/>
    <w:rsid w:val="0053520F"/>
    <w:rPr>
      <w:rFonts w:ascii="Arial" w:eastAsia="PMingLiU" w:hAnsi="Arial" w:cs="Times New Roman"/>
      <w:b/>
      <w:color w:val="CC99FF"/>
      <w:kern w:val="0"/>
      <w:sz w:val="22"/>
      <w:szCs w:val="20"/>
      <w:lang/>
    </w:rPr>
  </w:style>
  <w:style w:type="paragraph" w:styleId="ad">
    <w:name w:val="Body Text"/>
    <w:basedOn w:val="a"/>
    <w:link w:val="Char5"/>
    <w:rsid w:val="0053520F"/>
    <w:pPr>
      <w:autoSpaceDE w:val="0"/>
      <w:autoSpaceDN w:val="0"/>
      <w:adjustRightInd w:val="0"/>
    </w:pPr>
    <w:rPr>
      <w:b/>
      <w:color w:val="0000FF"/>
      <w:lang/>
    </w:rPr>
  </w:style>
  <w:style w:type="character" w:customStyle="1" w:styleId="Char5">
    <w:name w:val="正文文本 Char"/>
    <w:basedOn w:val="a0"/>
    <w:link w:val="ad"/>
    <w:rsid w:val="0053520F"/>
    <w:rPr>
      <w:rFonts w:ascii="Arial" w:eastAsia="PMingLiU" w:hAnsi="Arial" w:cs="Times New Roman"/>
      <w:b/>
      <w:color w:val="0000FF"/>
      <w:kern w:val="0"/>
      <w:sz w:val="20"/>
      <w:szCs w:val="20"/>
      <w:lang/>
    </w:rPr>
  </w:style>
  <w:style w:type="paragraph" w:styleId="ae">
    <w:name w:val="Plain Text"/>
    <w:basedOn w:val="a"/>
    <w:link w:val="Char6"/>
    <w:rsid w:val="0053520F"/>
    <w:rPr>
      <w:rFonts w:ascii="Courier New" w:eastAsia="Times New Roman" w:hAnsi="Courier New"/>
      <w:lang w:eastAsia="en-US"/>
    </w:rPr>
  </w:style>
  <w:style w:type="character" w:customStyle="1" w:styleId="Char6">
    <w:name w:val="纯文本 Char"/>
    <w:basedOn w:val="a0"/>
    <w:link w:val="ae"/>
    <w:rsid w:val="0053520F"/>
    <w:rPr>
      <w:rFonts w:ascii="Courier New" w:eastAsia="Times New Roman" w:hAnsi="Courier New" w:cs="Times New Roman"/>
      <w:kern w:val="0"/>
      <w:sz w:val="20"/>
      <w:szCs w:val="20"/>
      <w:lang w:eastAsia="en-US"/>
    </w:rPr>
  </w:style>
  <w:style w:type="character" w:customStyle="1" w:styleId="EmailStyle51">
    <w:name w:val="EmailStyle51"/>
    <w:semiHidden/>
    <w:rsid w:val="0053520F"/>
    <w:rPr>
      <w:rFonts w:ascii="Arial" w:hAnsi="Arial" w:cs="Arial"/>
      <w:color w:val="000080"/>
      <w:sz w:val="20"/>
      <w:szCs w:val="20"/>
    </w:rPr>
  </w:style>
  <w:style w:type="paragraph" w:customStyle="1" w:styleId="listnumber">
    <w:name w:val="listnumber"/>
    <w:basedOn w:val="a"/>
    <w:rsid w:val="0053520F"/>
    <w:rPr>
      <w:rFonts w:ascii="Tahoma" w:hAnsi="Tahoma" w:cs="Tahoma"/>
      <w:lang w:eastAsia="zh-TW"/>
    </w:rPr>
  </w:style>
  <w:style w:type="character" w:customStyle="1" w:styleId="table-coolgray91">
    <w:name w:val="table-coolgray91"/>
    <w:rsid w:val="0053520F"/>
    <w:rPr>
      <w:rFonts w:ascii="Arial" w:hAnsi="Arial" w:cs="Arial" w:hint="default"/>
      <w:b w:val="0"/>
      <w:bC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12">
    <w:name w:val="字元 字元1"/>
    <w:rsid w:val="0053520F"/>
    <w:rPr>
      <w:rFonts w:ascii="Arial" w:eastAsia="PMingLiU" w:hAnsi="Arial"/>
      <w:b/>
      <w:lang w:val="en-US" w:eastAsia="zh-CN" w:bidi="ar-SA"/>
    </w:rPr>
  </w:style>
  <w:style w:type="character" w:styleId="af">
    <w:name w:val="Hyperlink"/>
    <w:uiPriority w:val="99"/>
    <w:rsid w:val="0053520F"/>
    <w:rPr>
      <w:color w:val="0000FF"/>
      <w:u w:val="single"/>
    </w:rPr>
  </w:style>
  <w:style w:type="character" w:styleId="af0">
    <w:name w:val="FollowedHyperlink"/>
    <w:uiPriority w:val="99"/>
    <w:rsid w:val="0053520F"/>
    <w:rPr>
      <w:color w:val="800080"/>
      <w:u w:val="single"/>
    </w:rPr>
  </w:style>
  <w:style w:type="character" w:customStyle="1" w:styleId="af1">
    <w:name w:val="字元 字元"/>
    <w:rsid w:val="0053520F"/>
    <w:rPr>
      <w:rFonts w:ascii="Arial" w:eastAsia="PMingLiU" w:hAnsi="Arial"/>
      <w:szCs w:val="24"/>
      <w:lang w:val="en-US" w:eastAsia="zh-CN" w:bidi="ar-SA"/>
    </w:rPr>
  </w:style>
  <w:style w:type="paragraph" w:styleId="13">
    <w:name w:val="toc 1"/>
    <w:basedOn w:val="a"/>
    <w:next w:val="a"/>
    <w:autoRedefine/>
    <w:uiPriority w:val="39"/>
    <w:rsid w:val="0053520F"/>
    <w:pPr>
      <w:tabs>
        <w:tab w:val="left" w:pos="360"/>
        <w:tab w:val="right" w:leader="dot" w:pos="8374"/>
      </w:tabs>
      <w:spacing w:before="120"/>
    </w:pPr>
    <w:rPr>
      <w:rFonts w:ascii="Times New Roman" w:eastAsia="Arial" w:hAnsi="Times New Roman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semiHidden/>
    <w:rsid w:val="0053520F"/>
    <w:pPr>
      <w:spacing w:before="120"/>
      <w:ind w:left="200"/>
    </w:pPr>
    <w:rPr>
      <w:rFonts w:ascii="Times New Roman" w:hAnsi="Times New Roman"/>
      <w:b/>
      <w:bCs/>
      <w:sz w:val="22"/>
      <w:szCs w:val="22"/>
    </w:rPr>
  </w:style>
  <w:style w:type="paragraph" w:styleId="31">
    <w:name w:val="toc 3"/>
    <w:basedOn w:val="a"/>
    <w:next w:val="a"/>
    <w:autoRedefine/>
    <w:semiHidden/>
    <w:rsid w:val="0053520F"/>
    <w:pPr>
      <w:ind w:left="400"/>
    </w:pPr>
    <w:rPr>
      <w:rFonts w:ascii="Times New Roman" w:hAnsi="Times New Roman"/>
    </w:rPr>
  </w:style>
  <w:style w:type="paragraph" w:styleId="40">
    <w:name w:val="toc 4"/>
    <w:basedOn w:val="a"/>
    <w:next w:val="a"/>
    <w:autoRedefine/>
    <w:semiHidden/>
    <w:rsid w:val="0053520F"/>
    <w:pPr>
      <w:ind w:left="600"/>
    </w:pPr>
    <w:rPr>
      <w:rFonts w:ascii="Times New Roman" w:hAnsi="Times New Roman"/>
    </w:rPr>
  </w:style>
  <w:style w:type="paragraph" w:styleId="50">
    <w:name w:val="toc 5"/>
    <w:basedOn w:val="a"/>
    <w:next w:val="a"/>
    <w:autoRedefine/>
    <w:semiHidden/>
    <w:rsid w:val="0053520F"/>
    <w:pPr>
      <w:ind w:left="800"/>
    </w:pPr>
    <w:rPr>
      <w:rFonts w:ascii="Times New Roman" w:hAnsi="Times New Roman"/>
    </w:rPr>
  </w:style>
  <w:style w:type="paragraph" w:styleId="60">
    <w:name w:val="toc 6"/>
    <w:basedOn w:val="a"/>
    <w:next w:val="a"/>
    <w:autoRedefine/>
    <w:semiHidden/>
    <w:rsid w:val="0053520F"/>
    <w:pPr>
      <w:ind w:left="10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53520F"/>
    <w:pPr>
      <w:ind w:left="12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53520F"/>
    <w:pPr>
      <w:ind w:left="14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53520F"/>
    <w:pPr>
      <w:ind w:left="1600"/>
    </w:pPr>
    <w:rPr>
      <w:rFonts w:ascii="Times New Roman" w:hAnsi="Times New Roman"/>
    </w:rPr>
  </w:style>
  <w:style w:type="character" w:customStyle="1" w:styleId="32">
    <w:name w:val="3"/>
    <w:uiPriority w:val="99"/>
    <w:rsid w:val="0053520F"/>
    <w:rPr>
      <w:rFonts w:ascii="Arial" w:hAnsi="Arial" w:cs="Arial" w:hint="default"/>
    </w:rPr>
  </w:style>
  <w:style w:type="paragraph" w:customStyle="1" w:styleId="22">
    <w:name w:val="2"/>
    <w:basedOn w:val="a"/>
    <w:rsid w:val="0053520F"/>
    <w:pPr>
      <w:tabs>
        <w:tab w:val="num" w:pos="992"/>
      </w:tabs>
      <w:ind w:left="992" w:hanging="567"/>
    </w:pPr>
    <w:rPr>
      <w:rFonts w:ascii="Times New Roman" w:hAnsi="Times New Roman"/>
      <w:sz w:val="24"/>
      <w:szCs w:val="24"/>
      <w:lang w:eastAsia="zh-TW"/>
    </w:rPr>
  </w:style>
  <w:style w:type="paragraph" w:customStyle="1" w:styleId="14">
    <w:name w:val="樣式1"/>
    <w:basedOn w:val="a"/>
    <w:rsid w:val="0053520F"/>
    <w:pPr>
      <w:widowControl w:val="0"/>
      <w:tabs>
        <w:tab w:val="num" w:pos="425"/>
      </w:tabs>
      <w:ind w:left="425" w:hanging="425"/>
    </w:pPr>
    <w:rPr>
      <w:rFonts w:ascii="Times New Roman" w:hAnsi="Times New Roman"/>
      <w:kern w:val="2"/>
      <w:sz w:val="24"/>
      <w:szCs w:val="24"/>
      <w:lang w:eastAsia="zh-TW"/>
    </w:rPr>
  </w:style>
  <w:style w:type="table" w:styleId="af2">
    <w:name w:val="Table Grid"/>
    <w:basedOn w:val="a1"/>
    <w:uiPriority w:val="59"/>
    <w:rsid w:val="0053520F"/>
    <w:rPr>
      <w:rFonts w:ascii="Times New Roman" w:eastAsia="PMingLiU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樣式2"/>
    <w:basedOn w:val="a"/>
    <w:next w:val="1"/>
    <w:rsid w:val="0053520F"/>
    <w:pPr>
      <w:snapToGrid w:val="0"/>
    </w:pPr>
    <w:rPr>
      <w:lang w:eastAsia="zh-TW"/>
    </w:rPr>
  </w:style>
  <w:style w:type="paragraph" w:styleId="af3">
    <w:name w:val="Balloon Text"/>
    <w:basedOn w:val="a"/>
    <w:link w:val="Char7"/>
    <w:semiHidden/>
    <w:rsid w:val="0053520F"/>
    <w:rPr>
      <w:sz w:val="18"/>
      <w:szCs w:val="18"/>
      <w:lang/>
    </w:rPr>
  </w:style>
  <w:style w:type="character" w:customStyle="1" w:styleId="Char7">
    <w:name w:val="批注框文本 Char"/>
    <w:basedOn w:val="a0"/>
    <w:link w:val="af3"/>
    <w:semiHidden/>
    <w:rsid w:val="0053520F"/>
    <w:rPr>
      <w:rFonts w:ascii="Arial" w:eastAsia="PMingLiU" w:hAnsi="Arial" w:cs="Times New Roman"/>
      <w:kern w:val="0"/>
      <w:sz w:val="18"/>
      <w:szCs w:val="18"/>
      <w:lang/>
    </w:rPr>
  </w:style>
  <w:style w:type="paragraph" w:styleId="af4">
    <w:name w:val="Normal Indent"/>
    <w:basedOn w:val="a"/>
    <w:rsid w:val="0053520F"/>
    <w:pPr>
      <w:widowControl w:val="0"/>
      <w:ind w:left="480"/>
    </w:pPr>
    <w:rPr>
      <w:rFonts w:ascii="Times New Roman" w:hAnsi="Times New Roman"/>
      <w:kern w:val="2"/>
      <w:sz w:val="24"/>
      <w:lang w:eastAsia="zh-TW"/>
    </w:rPr>
  </w:style>
  <w:style w:type="character" w:customStyle="1" w:styleId="EmailStyle75">
    <w:name w:val="EmailStyle75"/>
    <w:semiHidden/>
    <w:rsid w:val="0053520F"/>
    <w:rPr>
      <w:rFonts w:ascii="Arial" w:eastAsia="PMingLiU" w:hAnsi="Arial" w:cs="Arial"/>
      <w:color w:val="000080"/>
      <w:sz w:val="18"/>
      <w:szCs w:val="20"/>
    </w:rPr>
  </w:style>
  <w:style w:type="paragraph" w:styleId="af5">
    <w:name w:val="footnote text"/>
    <w:basedOn w:val="a"/>
    <w:link w:val="Char8"/>
    <w:semiHidden/>
    <w:rsid w:val="0053520F"/>
    <w:pPr>
      <w:snapToGrid w:val="0"/>
    </w:pPr>
    <w:rPr>
      <w:lang/>
    </w:rPr>
  </w:style>
  <w:style w:type="character" w:customStyle="1" w:styleId="Char8">
    <w:name w:val="脚注文本 Char"/>
    <w:basedOn w:val="a0"/>
    <w:link w:val="af5"/>
    <w:semiHidden/>
    <w:rsid w:val="0053520F"/>
    <w:rPr>
      <w:rFonts w:ascii="Arial" w:eastAsia="PMingLiU" w:hAnsi="Arial" w:cs="Times New Roman"/>
      <w:kern w:val="0"/>
      <w:sz w:val="20"/>
      <w:szCs w:val="20"/>
      <w:lang/>
    </w:rPr>
  </w:style>
  <w:style w:type="character" w:styleId="af6">
    <w:name w:val="footnote reference"/>
    <w:semiHidden/>
    <w:rsid w:val="0053520F"/>
    <w:rPr>
      <w:vertAlign w:val="superscript"/>
    </w:rPr>
  </w:style>
  <w:style w:type="character" w:customStyle="1" w:styleId="33">
    <w:name w:val="標題 3 字元"/>
    <w:rsid w:val="0053520F"/>
    <w:rPr>
      <w:rFonts w:ascii="Arial" w:eastAsia="PMingLiU" w:hAnsi="Arial"/>
      <w:szCs w:val="24"/>
      <w:lang w:val="en-US" w:eastAsia="zh-CN" w:bidi="ar-SA"/>
    </w:rPr>
  </w:style>
  <w:style w:type="character" w:customStyle="1" w:styleId="300">
    <w:name w:val="30"/>
    <w:basedOn w:val="a0"/>
    <w:rsid w:val="0053520F"/>
  </w:style>
  <w:style w:type="paragraph" w:customStyle="1" w:styleId="BodyTextTable">
    <w:name w:val="Body Text Table"/>
    <w:basedOn w:val="ad"/>
    <w:rsid w:val="0053520F"/>
    <w:pPr>
      <w:autoSpaceDE/>
      <w:autoSpaceDN/>
      <w:adjustRightInd/>
      <w:spacing w:before="55"/>
    </w:pPr>
    <w:rPr>
      <w:b w:val="0"/>
      <w:color w:val="auto"/>
      <w:sz w:val="24"/>
      <w:lang w:val="en-GB" w:eastAsia="ar-SA"/>
    </w:rPr>
  </w:style>
  <w:style w:type="character" w:customStyle="1" w:styleId="15">
    <w:name w:val="樣式1 字元"/>
    <w:rsid w:val="0053520F"/>
    <w:rPr>
      <w:rFonts w:ascii="Arial" w:eastAsia="Arial" w:hAnsi="Arial" w:cs="Arial"/>
      <w:b/>
      <w:szCs w:val="18"/>
      <w:lang w:val="en-GB" w:eastAsia="zh-TW" w:bidi="ar-SA"/>
    </w:rPr>
  </w:style>
  <w:style w:type="paragraph" w:customStyle="1" w:styleId="Default">
    <w:name w:val="Default"/>
    <w:rsid w:val="0053520F"/>
    <w:pPr>
      <w:widowControl w:val="0"/>
      <w:autoSpaceDE w:val="0"/>
      <w:autoSpaceDN w:val="0"/>
      <w:adjustRightInd w:val="0"/>
    </w:pPr>
    <w:rPr>
      <w:rFonts w:ascii="Times New Roman" w:eastAsia="PMingLiU" w:hAnsi="Times New Roman" w:cs="Times New Roman"/>
      <w:color w:val="000000"/>
      <w:kern w:val="0"/>
      <w:sz w:val="24"/>
      <w:szCs w:val="24"/>
      <w:lang w:eastAsia="zh-TW"/>
    </w:rPr>
  </w:style>
  <w:style w:type="paragraph" w:styleId="af7">
    <w:name w:val="endnote text"/>
    <w:basedOn w:val="a"/>
    <w:link w:val="Char9"/>
    <w:rsid w:val="0053520F"/>
    <w:pPr>
      <w:snapToGrid w:val="0"/>
    </w:pPr>
    <w:rPr>
      <w:lang/>
    </w:rPr>
  </w:style>
  <w:style w:type="character" w:customStyle="1" w:styleId="Char9">
    <w:name w:val="尾注文本 Char"/>
    <w:basedOn w:val="a0"/>
    <w:link w:val="af7"/>
    <w:rsid w:val="0053520F"/>
    <w:rPr>
      <w:rFonts w:ascii="Arial" w:eastAsia="PMingLiU" w:hAnsi="Arial" w:cs="Times New Roman"/>
      <w:kern w:val="0"/>
      <w:sz w:val="20"/>
      <w:szCs w:val="20"/>
      <w:lang/>
    </w:rPr>
  </w:style>
  <w:style w:type="character" w:styleId="af8">
    <w:name w:val="endnote reference"/>
    <w:rsid w:val="0053520F"/>
    <w:rPr>
      <w:vertAlign w:val="superscript"/>
    </w:rPr>
  </w:style>
  <w:style w:type="paragraph" w:styleId="af9">
    <w:name w:val="List Paragraph"/>
    <w:basedOn w:val="a"/>
    <w:uiPriority w:val="34"/>
    <w:qFormat/>
    <w:rsid w:val="0053520F"/>
    <w:pPr>
      <w:ind w:leftChars="200" w:left="480"/>
    </w:pPr>
  </w:style>
  <w:style w:type="character" w:customStyle="1" w:styleId="apple-style-span">
    <w:name w:val="apple-style-span"/>
    <w:basedOn w:val="a0"/>
    <w:rsid w:val="0053520F"/>
  </w:style>
  <w:style w:type="character" w:customStyle="1" w:styleId="apple-converted-space">
    <w:name w:val="apple-converted-space"/>
    <w:basedOn w:val="a0"/>
    <w:rsid w:val="0053520F"/>
  </w:style>
  <w:style w:type="character" w:customStyle="1" w:styleId="EmailStyle90">
    <w:name w:val="EmailStyle90"/>
    <w:semiHidden/>
    <w:rsid w:val="0053520F"/>
    <w:rPr>
      <w:rFonts w:ascii="Arial" w:eastAsia="PMingLiU" w:hAnsi="Arial" w:cs="Arial"/>
      <w:color w:val="000080"/>
      <w:sz w:val="18"/>
      <w:szCs w:val="20"/>
    </w:rPr>
  </w:style>
  <w:style w:type="character" w:customStyle="1" w:styleId="EmailStyle91">
    <w:name w:val="EmailStyle91"/>
    <w:semiHidden/>
    <w:rsid w:val="0053520F"/>
    <w:rPr>
      <w:rFonts w:ascii="Arial" w:hAnsi="Arial" w:cs="Arial" w:hint="default"/>
      <w:color w:val="000080"/>
    </w:rPr>
  </w:style>
  <w:style w:type="paragraph" w:styleId="34">
    <w:name w:val="Body Text 3"/>
    <w:basedOn w:val="a"/>
    <w:link w:val="3Char1"/>
    <w:rsid w:val="0053520F"/>
    <w:pPr>
      <w:spacing w:after="120"/>
    </w:pPr>
    <w:rPr>
      <w:sz w:val="16"/>
      <w:szCs w:val="16"/>
      <w:lang/>
    </w:rPr>
  </w:style>
  <w:style w:type="character" w:customStyle="1" w:styleId="3Char1">
    <w:name w:val="正文文本 3 Char"/>
    <w:basedOn w:val="a0"/>
    <w:link w:val="34"/>
    <w:rsid w:val="0053520F"/>
    <w:rPr>
      <w:rFonts w:ascii="Arial" w:eastAsia="PMingLiU" w:hAnsi="Arial" w:cs="Times New Roman"/>
      <w:kern w:val="0"/>
      <w:sz w:val="16"/>
      <w:szCs w:val="16"/>
      <w:lang/>
    </w:rPr>
  </w:style>
  <w:style w:type="character" w:customStyle="1" w:styleId="222">
    <w:name w:val="222"/>
    <w:rsid w:val="0053520F"/>
    <w:rPr>
      <w:rFonts w:ascii="Arial" w:hAnsi="Arial"/>
      <w:b/>
      <w:bCs/>
    </w:rPr>
  </w:style>
  <w:style w:type="character" w:styleId="afa">
    <w:name w:val="Emphasis"/>
    <w:qFormat/>
    <w:rsid w:val="0053520F"/>
    <w:rPr>
      <w:b w:val="0"/>
      <w:bCs w:val="0"/>
      <w:i w:val="0"/>
      <w:iCs w:val="0"/>
      <w:color w:val="D14836"/>
    </w:rPr>
  </w:style>
  <w:style w:type="character" w:customStyle="1" w:styleId="afb">
    <w:name w:val="a"/>
    <w:rsid w:val="0053520F"/>
    <w:rPr>
      <w:rFonts w:ascii="Arial" w:hAnsi="Arial" w:cs="Arial" w:hint="default"/>
    </w:rPr>
  </w:style>
  <w:style w:type="paragraph" w:styleId="afc">
    <w:name w:val="Date"/>
    <w:basedOn w:val="a"/>
    <w:next w:val="a"/>
    <w:link w:val="Chara"/>
    <w:rsid w:val="0053520F"/>
    <w:pPr>
      <w:jc w:val="right"/>
    </w:pPr>
    <w:rPr>
      <w:lang/>
    </w:rPr>
  </w:style>
  <w:style w:type="character" w:customStyle="1" w:styleId="Chara">
    <w:name w:val="日期 Char"/>
    <w:basedOn w:val="a0"/>
    <w:link w:val="afc"/>
    <w:rsid w:val="0053520F"/>
    <w:rPr>
      <w:rFonts w:ascii="Arial" w:eastAsia="PMingLiU" w:hAnsi="Arial" w:cs="Times New Roman"/>
      <w:kern w:val="0"/>
      <w:sz w:val="20"/>
      <w:szCs w:val="20"/>
      <w:lang/>
    </w:rPr>
  </w:style>
  <w:style w:type="paragraph" w:styleId="afd">
    <w:name w:val="Revision"/>
    <w:hidden/>
    <w:uiPriority w:val="99"/>
    <w:semiHidden/>
    <w:rsid w:val="0053520F"/>
    <w:rPr>
      <w:rFonts w:ascii="Arial" w:eastAsia="PMingLiU" w:hAnsi="Arial" w:cs="Times New Roman"/>
      <w:kern w:val="0"/>
      <w:sz w:val="20"/>
      <w:szCs w:val="20"/>
    </w:rPr>
  </w:style>
  <w:style w:type="character" w:styleId="afe">
    <w:name w:val="line number"/>
    <w:basedOn w:val="a0"/>
    <w:rsid w:val="0053520F"/>
  </w:style>
  <w:style w:type="paragraph" w:customStyle="1" w:styleId="16">
    <w:name w:val="清單段落1"/>
    <w:basedOn w:val="a"/>
    <w:rsid w:val="0053520F"/>
    <w:pPr>
      <w:ind w:leftChars="200" w:left="480"/>
    </w:pPr>
  </w:style>
  <w:style w:type="paragraph" w:customStyle="1" w:styleId="font5">
    <w:name w:val="font5"/>
    <w:basedOn w:val="a"/>
    <w:rsid w:val="0053520F"/>
    <w:pPr>
      <w:spacing w:before="100" w:beforeAutospacing="1" w:after="100" w:afterAutospacing="1"/>
    </w:pPr>
    <w:rPr>
      <w:rFonts w:ascii="PMingLiU" w:hAnsi="PMingLiU" w:cs="PMingLiU"/>
      <w:sz w:val="18"/>
      <w:szCs w:val="18"/>
      <w:lang w:eastAsia="zh-TW"/>
    </w:rPr>
  </w:style>
  <w:style w:type="paragraph" w:customStyle="1" w:styleId="font6">
    <w:name w:val="font6"/>
    <w:basedOn w:val="a"/>
    <w:rsid w:val="0053520F"/>
    <w:pPr>
      <w:spacing w:before="100" w:beforeAutospacing="1" w:after="100" w:afterAutospacing="1"/>
    </w:pPr>
    <w:rPr>
      <w:rFonts w:ascii="PMingLiU" w:hAnsi="PMingLiU" w:cs="PMingLiU"/>
      <w:sz w:val="18"/>
      <w:szCs w:val="18"/>
      <w:lang w:eastAsia="zh-TW"/>
    </w:rPr>
  </w:style>
  <w:style w:type="paragraph" w:customStyle="1" w:styleId="font7">
    <w:name w:val="font7"/>
    <w:basedOn w:val="a"/>
    <w:rsid w:val="0053520F"/>
    <w:pPr>
      <w:spacing w:before="100" w:beforeAutospacing="1" w:after="100" w:afterAutospacing="1"/>
    </w:pPr>
    <w:rPr>
      <w:rFonts w:ascii="PMingLiU" w:hAnsi="PMingLiU" w:cs="PMingLiU"/>
      <w:sz w:val="18"/>
      <w:szCs w:val="18"/>
      <w:lang w:eastAsia="zh-TW"/>
    </w:rPr>
  </w:style>
  <w:style w:type="paragraph" w:customStyle="1" w:styleId="font8">
    <w:name w:val="font8"/>
    <w:basedOn w:val="a"/>
    <w:rsid w:val="0053520F"/>
    <w:pPr>
      <w:spacing w:before="100" w:beforeAutospacing="1" w:after="100" w:afterAutospacing="1"/>
    </w:pPr>
    <w:rPr>
      <w:rFonts w:cs="Arial"/>
      <w:color w:val="000000"/>
      <w:sz w:val="24"/>
      <w:szCs w:val="24"/>
      <w:u w:val="single"/>
      <w:lang w:eastAsia="zh-TW"/>
    </w:rPr>
  </w:style>
  <w:style w:type="paragraph" w:customStyle="1" w:styleId="font9">
    <w:name w:val="font9"/>
    <w:basedOn w:val="a"/>
    <w:rsid w:val="0053520F"/>
    <w:pPr>
      <w:spacing w:before="100" w:beforeAutospacing="1" w:after="100" w:afterAutospacing="1"/>
    </w:pPr>
    <w:rPr>
      <w:rFonts w:ascii="PMingLiU" w:hAnsi="PMingLiU" w:cs="PMingLiU"/>
      <w:sz w:val="18"/>
      <w:szCs w:val="18"/>
      <w:lang w:eastAsia="zh-TW"/>
    </w:rPr>
  </w:style>
  <w:style w:type="paragraph" w:customStyle="1" w:styleId="font10">
    <w:name w:val="font10"/>
    <w:basedOn w:val="a"/>
    <w:rsid w:val="0053520F"/>
    <w:pPr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font11">
    <w:name w:val="font11"/>
    <w:basedOn w:val="a"/>
    <w:rsid w:val="0053520F"/>
    <w:pPr>
      <w:spacing w:before="100" w:beforeAutospacing="1" w:after="100" w:afterAutospacing="1"/>
    </w:pPr>
    <w:rPr>
      <w:rFonts w:cs="Arial"/>
      <w:color w:val="FF0000"/>
      <w:sz w:val="24"/>
      <w:szCs w:val="24"/>
      <w:lang w:eastAsia="zh-TW"/>
    </w:rPr>
  </w:style>
  <w:style w:type="paragraph" w:customStyle="1" w:styleId="font12">
    <w:name w:val="font12"/>
    <w:basedOn w:val="a"/>
    <w:rsid w:val="0053520F"/>
    <w:pPr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font13">
    <w:name w:val="font13"/>
    <w:basedOn w:val="a"/>
    <w:rsid w:val="0053520F"/>
    <w:pPr>
      <w:spacing w:before="100" w:beforeAutospacing="1" w:after="100" w:afterAutospacing="1"/>
    </w:pPr>
    <w:rPr>
      <w:rFonts w:ascii="PMingLiU" w:hAnsi="PMingLiU" w:cs="PMingLiU"/>
      <w:sz w:val="18"/>
      <w:szCs w:val="18"/>
      <w:lang w:eastAsia="zh-TW"/>
    </w:rPr>
  </w:style>
  <w:style w:type="paragraph" w:customStyle="1" w:styleId="font14">
    <w:name w:val="font14"/>
    <w:basedOn w:val="a"/>
    <w:rsid w:val="0053520F"/>
    <w:pPr>
      <w:spacing w:before="100" w:beforeAutospacing="1" w:after="100" w:afterAutospacing="1"/>
    </w:pPr>
    <w:rPr>
      <w:rFonts w:cs="Arial"/>
      <w:b/>
      <w:bCs/>
      <w:color w:val="000000"/>
      <w:sz w:val="24"/>
      <w:szCs w:val="24"/>
      <w:lang w:eastAsia="zh-TW"/>
    </w:rPr>
  </w:style>
  <w:style w:type="paragraph" w:customStyle="1" w:styleId="font15">
    <w:name w:val="font15"/>
    <w:basedOn w:val="a"/>
    <w:rsid w:val="0053520F"/>
    <w:pPr>
      <w:spacing w:before="100" w:beforeAutospacing="1" w:after="100" w:afterAutospacing="1"/>
    </w:pPr>
    <w:rPr>
      <w:rFonts w:cs="Arial"/>
      <w:b/>
      <w:bCs/>
      <w:color w:val="000000"/>
      <w:sz w:val="24"/>
      <w:szCs w:val="24"/>
      <w:lang w:eastAsia="zh-TW"/>
    </w:rPr>
  </w:style>
  <w:style w:type="paragraph" w:customStyle="1" w:styleId="font16">
    <w:name w:val="font16"/>
    <w:basedOn w:val="a"/>
    <w:rsid w:val="0053520F"/>
    <w:pPr>
      <w:spacing w:before="100" w:beforeAutospacing="1" w:after="100" w:afterAutospacing="1"/>
    </w:pPr>
    <w:rPr>
      <w:rFonts w:cs="Arial"/>
      <w:color w:val="7F7F7F"/>
      <w:sz w:val="24"/>
      <w:szCs w:val="24"/>
      <w:lang w:eastAsia="zh-TW"/>
    </w:rPr>
  </w:style>
  <w:style w:type="paragraph" w:customStyle="1" w:styleId="font17">
    <w:name w:val="font17"/>
    <w:basedOn w:val="a"/>
    <w:rsid w:val="0053520F"/>
    <w:pPr>
      <w:spacing w:before="100" w:beforeAutospacing="1" w:after="100" w:afterAutospacing="1"/>
    </w:pPr>
    <w:rPr>
      <w:rFonts w:cs="Arial"/>
      <w:b/>
      <w:bCs/>
      <w:color w:val="7F7F7F"/>
      <w:sz w:val="24"/>
      <w:szCs w:val="24"/>
      <w:lang w:eastAsia="zh-TW"/>
    </w:rPr>
  </w:style>
  <w:style w:type="paragraph" w:customStyle="1" w:styleId="font18">
    <w:name w:val="font18"/>
    <w:basedOn w:val="a"/>
    <w:rsid w:val="0053520F"/>
    <w:pPr>
      <w:spacing w:before="100" w:beforeAutospacing="1" w:after="100" w:afterAutospacing="1"/>
    </w:pPr>
    <w:rPr>
      <w:rFonts w:cs="Arial"/>
      <w:color w:val="3333FF"/>
      <w:sz w:val="24"/>
      <w:szCs w:val="24"/>
      <w:lang w:eastAsia="zh-TW"/>
    </w:rPr>
  </w:style>
  <w:style w:type="paragraph" w:customStyle="1" w:styleId="xl68">
    <w:name w:val="xl68"/>
    <w:basedOn w:val="a"/>
    <w:rsid w:val="0053520F"/>
    <w:pP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69">
    <w:name w:val="xl69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u w:val="single"/>
      <w:lang w:eastAsia="zh-TW"/>
    </w:rPr>
  </w:style>
  <w:style w:type="paragraph" w:customStyle="1" w:styleId="xl70">
    <w:name w:val="xl70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cs="Arial"/>
      <w:color w:val="000000"/>
      <w:sz w:val="24"/>
      <w:szCs w:val="24"/>
      <w:u w:val="single"/>
      <w:lang w:eastAsia="zh-TW"/>
    </w:rPr>
  </w:style>
  <w:style w:type="paragraph" w:customStyle="1" w:styleId="xl71">
    <w:name w:val="xl71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72">
    <w:name w:val="xl72"/>
    <w:basedOn w:val="a"/>
    <w:rsid w:val="0053520F"/>
    <w:pP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73">
    <w:name w:val="xl73"/>
    <w:basedOn w:val="a"/>
    <w:rsid w:val="0053520F"/>
    <w:pP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74">
    <w:name w:val="xl74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75">
    <w:name w:val="xl75"/>
    <w:basedOn w:val="a"/>
    <w:rsid w:val="005352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76">
    <w:name w:val="xl76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77">
    <w:name w:val="xl77"/>
    <w:basedOn w:val="a"/>
    <w:rsid w:val="005352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78">
    <w:name w:val="xl78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79">
    <w:name w:val="xl79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80">
    <w:name w:val="xl80"/>
    <w:basedOn w:val="a"/>
    <w:rsid w:val="005352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81">
    <w:name w:val="xl81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82">
    <w:name w:val="xl82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83">
    <w:name w:val="xl83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84">
    <w:name w:val="xl84"/>
    <w:basedOn w:val="a"/>
    <w:rsid w:val="0053520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FF0000"/>
      <w:sz w:val="24"/>
      <w:szCs w:val="24"/>
      <w:lang w:eastAsia="zh-TW"/>
    </w:rPr>
  </w:style>
  <w:style w:type="paragraph" w:customStyle="1" w:styleId="xl85">
    <w:name w:val="xl85"/>
    <w:basedOn w:val="a"/>
    <w:rsid w:val="0053520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FF0000"/>
      <w:sz w:val="24"/>
      <w:szCs w:val="24"/>
      <w:lang w:eastAsia="zh-TW"/>
    </w:rPr>
  </w:style>
  <w:style w:type="paragraph" w:customStyle="1" w:styleId="xl86">
    <w:name w:val="xl86"/>
    <w:basedOn w:val="a"/>
    <w:rsid w:val="0053520F"/>
    <w:pPr>
      <w:pBdr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FF0000"/>
      <w:sz w:val="24"/>
      <w:szCs w:val="24"/>
      <w:lang w:eastAsia="zh-TW"/>
    </w:rPr>
  </w:style>
  <w:style w:type="paragraph" w:customStyle="1" w:styleId="xl87">
    <w:name w:val="xl87"/>
    <w:basedOn w:val="a"/>
    <w:rsid w:val="0053520F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FF0000"/>
      <w:sz w:val="24"/>
      <w:szCs w:val="24"/>
      <w:lang w:eastAsia="zh-TW"/>
    </w:rPr>
  </w:style>
  <w:style w:type="paragraph" w:customStyle="1" w:styleId="xl88">
    <w:name w:val="xl88"/>
    <w:basedOn w:val="a"/>
    <w:rsid w:val="0053520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89">
    <w:name w:val="xl89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90">
    <w:name w:val="xl90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91">
    <w:name w:val="xl91"/>
    <w:basedOn w:val="a"/>
    <w:rsid w:val="0053520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92">
    <w:name w:val="xl92"/>
    <w:basedOn w:val="a"/>
    <w:rsid w:val="005352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</w:pPr>
    <w:rPr>
      <w:rFonts w:cs="Arial"/>
      <w:b/>
      <w:bCs/>
      <w:color w:val="000000"/>
      <w:sz w:val="24"/>
      <w:szCs w:val="24"/>
      <w:lang w:eastAsia="zh-TW"/>
    </w:rPr>
  </w:style>
  <w:style w:type="paragraph" w:customStyle="1" w:styleId="xl93">
    <w:name w:val="xl93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94">
    <w:name w:val="xl94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95">
    <w:name w:val="xl95"/>
    <w:basedOn w:val="a"/>
    <w:rsid w:val="0053520F"/>
    <w:pPr>
      <w:pBdr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96">
    <w:name w:val="xl96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97">
    <w:name w:val="xl97"/>
    <w:basedOn w:val="a"/>
    <w:rsid w:val="0053520F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98">
    <w:name w:val="xl98"/>
    <w:basedOn w:val="a"/>
    <w:rsid w:val="0053520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b/>
      <w:bCs/>
      <w:color w:val="000000"/>
      <w:sz w:val="24"/>
      <w:szCs w:val="24"/>
      <w:lang w:eastAsia="zh-TW"/>
    </w:rPr>
  </w:style>
  <w:style w:type="paragraph" w:customStyle="1" w:styleId="xl99">
    <w:name w:val="xl99"/>
    <w:basedOn w:val="a"/>
    <w:rsid w:val="005352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b/>
      <w:bCs/>
      <w:color w:val="000000"/>
      <w:sz w:val="24"/>
      <w:szCs w:val="24"/>
      <w:lang w:eastAsia="zh-TW"/>
    </w:rPr>
  </w:style>
  <w:style w:type="paragraph" w:customStyle="1" w:styleId="xl100">
    <w:name w:val="xl100"/>
    <w:basedOn w:val="a"/>
    <w:rsid w:val="005352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cs="Arial"/>
      <w:b/>
      <w:bCs/>
      <w:color w:val="000000"/>
      <w:sz w:val="24"/>
      <w:szCs w:val="24"/>
      <w:lang w:eastAsia="zh-TW"/>
    </w:rPr>
  </w:style>
  <w:style w:type="paragraph" w:customStyle="1" w:styleId="xl101">
    <w:name w:val="xl101"/>
    <w:basedOn w:val="a"/>
    <w:rsid w:val="005352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cs="Arial"/>
      <w:b/>
      <w:bCs/>
      <w:color w:val="000000"/>
      <w:sz w:val="24"/>
      <w:szCs w:val="24"/>
      <w:lang w:eastAsia="zh-TW"/>
    </w:rPr>
  </w:style>
  <w:style w:type="paragraph" w:customStyle="1" w:styleId="xl102">
    <w:name w:val="xl102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cs="Arial"/>
      <w:color w:val="000000"/>
      <w:sz w:val="24"/>
      <w:szCs w:val="24"/>
      <w:lang w:eastAsia="zh-TW"/>
    </w:rPr>
  </w:style>
  <w:style w:type="paragraph" w:customStyle="1" w:styleId="xl103">
    <w:name w:val="xl103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104">
    <w:name w:val="xl104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05">
    <w:name w:val="xl105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cs="Arial"/>
      <w:color w:val="000000"/>
      <w:sz w:val="24"/>
      <w:szCs w:val="24"/>
      <w:lang w:eastAsia="zh-TW"/>
    </w:rPr>
  </w:style>
  <w:style w:type="paragraph" w:customStyle="1" w:styleId="xl106">
    <w:name w:val="xl106"/>
    <w:basedOn w:val="a"/>
    <w:rsid w:val="0053520F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07">
    <w:name w:val="xl107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08">
    <w:name w:val="xl108"/>
    <w:basedOn w:val="a"/>
    <w:rsid w:val="0053520F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09">
    <w:name w:val="xl109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10">
    <w:name w:val="xl110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11">
    <w:name w:val="xl111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12">
    <w:name w:val="xl112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b/>
      <w:bCs/>
      <w:color w:val="000000"/>
      <w:sz w:val="24"/>
      <w:szCs w:val="24"/>
      <w:lang w:eastAsia="zh-TW"/>
    </w:rPr>
  </w:style>
  <w:style w:type="paragraph" w:customStyle="1" w:styleId="xl113">
    <w:name w:val="xl113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14">
    <w:name w:val="xl114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15">
    <w:name w:val="xl115"/>
    <w:basedOn w:val="a"/>
    <w:rsid w:val="0053520F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16">
    <w:name w:val="xl116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17">
    <w:name w:val="xl117"/>
    <w:basedOn w:val="a"/>
    <w:rsid w:val="005352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118">
    <w:name w:val="xl118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119">
    <w:name w:val="xl119"/>
    <w:basedOn w:val="a"/>
    <w:rsid w:val="005352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120">
    <w:name w:val="xl120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cs="Arial"/>
      <w:color w:val="000000"/>
      <w:sz w:val="24"/>
      <w:szCs w:val="24"/>
      <w:lang w:eastAsia="zh-TW"/>
    </w:rPr>
  </w:style>
  <w:style w:type="paragraph" w:customStyle="1" w:styleId="xl121">
    <w:name w:val="xl121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cs="Arial"/>
      <w:color w:val="000000"/>
      <w:sz w:val="24"/>
      <w:szCs w:val="24"/>
      <w:lang w:eastAsia="zh-TW"/>
    </w:rPr>
  </w:style>
  <w:style w:type="paragraph" w:customStyle="1" w:styleId="xl122">
    <w:name w:val="xl122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23">
    <w:name w:val="xl123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124">
    <w:name w:val="xl124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125">
    <w:name w:val="xl125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26">
    <w:name w:val="xl126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cs="Arial"/>
      <w:sz w:val="24"/>
      <w:szCs w:val="24"/>
      <w:lang w:eastAsia="zh-TW"/>
    </w:rPr>
  </w:style>
  <w:style w:type="paragraph" w:customStyle="1" w:styleId="xl127">
    <w:name w:val="xl127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cs="Arial"/>
      <w:sz w:val="24"/>
      <w:szCs w:val="24"/>
      <w:lang w:eastAsia="zh-TW"/>
    </w:rPr>
  </w:style>
  <w:style w:type="paragraph" w:customStyle="1" w:styleId="xl128">
    <w:name w:val="xl128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29">
    <w:name w:val="xl129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30">
    <w:name w:val="xl130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31">
    <w:name w:val="xl131"/>
    <w:basedOn w:val="a"/>
    <w:rsid w:val="0053520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32">
    <w:name w:val="xl132"/>
    <w:basedOn w:val="a"/>
    <w:rsid w:val="005352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33">
    <w:name w:val="xl133"/>
    <w:basedOn w:val="a"/>
    <w:rsid w:val="005352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cs="Arial"/>
      <w:color w:val="000000"/>
      <w:sz w:val="24"/>
      <w:szCs w:val="24"/>
      <w:lang w:eastAsia="zh-TW"/>
    </w:rPr>
  </w:style>
  <w:style w:type="paragraph" w:customStyle="1" w:styleId="xl134">
    <w:name w:val="xl134"/>
    <w:basedOn w:val="a"/>
    <w:rsid w:val="005352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cs="Arial"/>
      <w:color w:val="000000"/>
      <w:sz w:val="24"/>
      <w:szCs w:val="24"/>
      <w:lang w:eastAsia="zh-TW"/>
    </w:rPr>
  </w:style>
  <w:style w:type="paragraph" w:customStyle="1" w:styleId="xl135">
    <w:name w:val="xl135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cs="Arial"/>
      <w:color w:val="000000"/>
      <w:sz w:val="24"/>
      <w:szCs w:val="24"/>
      <w:lang w:eastAsia="zh-TW"/>
    </w:rPr>
  </w:style>
  <w:style w:type="paragraph" w:customStyle="1" w:styleId="xl136">
    <w:name w:val="xl136"/>
    <w:basedOn w:val="a"/>
    <w:rsid w:val="0053520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37">
    <w:name w:val="xl137"/>
    <w:basedOn w:val="a"/>
    <w:rsid w:val="0053520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138">
    <w:name w:val="xl138"/>
    <w:basedOn w:val="a"/>
    <w:rsid w:val="0053520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00"/>
      <w:sz w:val="24"/>
      <w:szCs w:val="24"/>
      <w:lang w:eastAsia="zh-TW"/>
    </w:rPr>
  </w:style>
  <w:style w:type="paragraph" w:customStyle="1" w:styleId="xl139">
    <w:name w:val="xl139"/>
    <w:basedOn w:val="a"/>
    <w:rsid w:val="0053520F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140">
    <w:name w:val="xl140"/>
    <w:basedOn w:val="a"/>
    <w:rsid w:val="005352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3333FF"/>
      <w:sz w:val="24"/>
      <w:szCs w:val="24"/>
      <w:lang w:eastAsia="zh-TW"/>
    </w:rPr>
  </w:style>
  <w:style w:type="paragraph" w:customStyle="1" w:styleId="xl141">
    <w:name w:val="xl141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3333FF"/>
      <w:sz w:val="24"/>
      <w:szCs w:val="24"/>
      <w:lang w:eastAsia="zh-TW"/>
    </w:rPr>
  </w:style>
  <w:style w:type="paragraph" w:customStyle="1" w:styleId="xl142">
    <w:name w:val="xl142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3333FF"/>
      <w:sz w:val="24"/>
      <w:szCs w:val="24"/>
      <w:lang w:eastAsia="zh-TW"/>
    </w:rPr>
  </w:style>
  <w:style w:type="paragraph" w:customStyle="1" w:styleId="xl143">
    <w:name w:val="xl143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3333FF"/>
      <w:sz w:val="24"/>
      <w:szCs w:val="24"/>
      <w:lang w:eastAsia="zh-TW"/>
    </w:rPr>
  </w:style>
  <w:style w:type="paragraph" w:customStyle="1" w:styleId="xl144">
    <w:name w:val="xl144"/>
    <w:basedOn w:val="a"/>
    <w:rsid w:val="005352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3333FF"/>
      <w:sz w:val="24"/>
      <w:szCs w:val="24"/>
      <w:lang w:eastAsia="zh-TW"/>
    </w:rPr>
  </w:style>
  <w:style w:type="paragraph" w:customStyle="1" w:styleId="xl145">
    <w:name w:val="xl145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cs="Arial"/>
      <w:color w:val="3333FF"/>
      <w:sz w:val="24"/>
      <w:szCs w:val="24"/>
      <w:lang w:eastAsia="zh-TW"/>
    </w:rPr>
  </w:style>
  <w:style w:type="paragraph" w:customStyle="1" w:styleId="xl146">
    <w:name w:val="xl146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3333FF"/>
      <w:sz w:val="24"/>
      <w:szCs w:val="24"/>
      <w:lang w:eastAsia="zh-TW"/>
    </w:rPr>
  </w:style>
  <w:style w:type="paragraph" w:customStyle="1" w:styleId="xl147">
    <w:name w:val="xl147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3333FF"/>
      <w:sz w:val="24"/>
      <w:szCs w:val="24"/>
      <w:lang w:eastAsia="zh-TW"/>
    </w:rPr>
  </w:style>
  <w:style w:type="paragraph" w:customStyle="1" w:styleId="xl148">
    <w:name w:val="xl148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cs="Arial"/>
      <w:color w:val="000000"/>
      <w:sz w:val="24"/>
      <w:szCs w:val="24"/>
      <w:lang w:eastAsia="zh-TW"/>
    </w:rPr>
  </w:style>
  <w:style w:type="paragraph" w:customStyle="1" w:styleId="xl149">
    <w:name w:val="xl149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3333FF"/>
      <w:sz w:val="24"/>
      <w:szCs w:val="24"/>
      <w:lang w:eastAsia="zh-TW"/>
    </w:rPr>
  </w:style>
  <w:style w:type="paragraph" w:customStyle="1" w:styleId="xl150">
    <w:name w:val="xl150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3333FF"/>
      <w:sz w:val="24"/>
      <w:szCs w:val="24"/>
      <w:lang w:eastAsia="zh-TW"/>
    </w:rPr>
  </w:style>
  <w:style w:type="paragraph" w:customStyle="1" w:styleId="xl151">
    <w:name w:val="xl151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cs="Arial"/>
      <w:color w:val="000000"/>
      <w:sz w:val="24"/>
      <w:szCs w:val="24"/>
      <w:lang w:eastAsia="zh-TW"/>
    </w:rPr>
  </w:style>
  <w:style w:type="paragraph" w:customStyle="1" w:styleId="xl152">
    <w:name w:val="xl152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153">
    <w:name w:val="xl153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54">
    <w:name w:val="xl154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55">
    <w:name w:val="xl155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156">
    <w:name w:val="xl156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zh-TW"/>
    </w:rPr>
  </w:style>
  <w:style w:type="paragraph" w:customStyle="1" w:styleId="xl157">
    <w:name w:val="xl157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58">
    <w:name w:val="xl158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59">
    <w:name w:val="xl159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60">
    <w:name w:val="xl160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61">
    <w:name w:val="xl161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62">
    <w:name w:val="xl162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63">
    <w:name w:val="xl163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PMingLiU" w:hAnsi="PMingLiU" w:cs="PMingLiU"/>
      <w:sz w:val="24"/>
      <w:szCs w:val="24"/>
      <w:lang w:eastAsia="zh-TW"/>
    </w:rPr>
  </w:style>
  <w:style w:type="paragraph" w:customStyle="1" w:styleId="xl164">
    <w:name w:val="xl164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PMingLiU" w:hAnsi="PMingLiU" w:cs="PMingLiU"/>
      <w:sz w:val="24"/>
      <w:szCs w:val="24"/>
      <w:lang w:eastAsia="zh-TW"/>
    </w:rPr>
  </w:style>
  <w:style w:type="paragraph" w:customStyle="1" w:styleId="xl165">
    <w:name w:val="xl165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cs="Arial"/>
      <w:color w:val="0000FF"/>
      <w:sz w:val="24"/>
      <w:szCs w:val="24"/>
      <w:lang w:eastAsia="zh-TW"/>
    </w:rPr>
  </w:style>
  <w:style w:type="paragraph" w:customStyle="1" w:styleId="xl166">
    <w:name w:val="xl166"/>
    <w:basedOn w:val="a"/>
    <w:rsid w:val="0053520F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cs="Arial"/>
      <w:color w:val="0000FF"/>
      <w:sz w:val="24"/>
      <w:szCs w:val="24"/>
      <w:lang w:eastAsia="zh-TW"/>
    </w:rPr>
  </w:style>
  <w:style w:type="paragraph" w:customStyle="1" w:styleId="xl167">
    <w:name w:val="xl167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68">
    <w:name w:val="xl168"/>
    <w:basedOn w:val="a"/>
    <w:rsid w:val="0053520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PMingLiU" w:hAnsi="PMingLiU" w:cs="PMingLiU"/>
      <w:sz w:val="24"/>
      <w:szCs w:val="24"/>
      <w:lang w:eastAsia="zh-TW"/>
    </w:rPr>
  </w:style>
  <w:style w:type="paragraph" w:customStyle="1" w:styleId="xl169">
    <w:name w:val="xl169"/>
    <w:basedOn w:val="a"/>
    <w:rsid w:val="005352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70">
    <w:name w:val="xl170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FF"/>
      <w:sz w:val="24"/>
      <w:szCs w:val="24"/>
      <w:lang w:eastAsia="zh-TW"/>
    </w:rPr>
  </w:style>
  <w:style w:type="paragraph" w:customStyle="1" w:styleId="xl171">
    <w:name w:val="xl171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PMingLiU" w:hAnsi="PMingLiU" w:cs="PMingLiU"/>
      <w:color w:val="0000FF"/>
      <w:sz w:val="24"/>
      <w:szCs w:val="24"/>
      <w:lang w:eastAsia="zh-TW"/>
    </w:rPr>
  </w:style>
  <w:style w:type="paragraph" w:customStyle="1" w:styleId="xl172">
    <w:name w:val="xl172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PMingLiU" w:hAnsi="PMingLiU" w:cs="PMingLiU"/>
      <w:color w:val="0000FF"/>
      <w:sz w:val="24"/>
      <w:szCs w:val="24"/>
      <w:lang w:eastAsia="zh-TW"/>
    </w:rPr>
  </w:style>
  <w:style w:type="paragraph" w:customStyle="1" w:styleId="xl173">
    <w:name w:val="xl173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74">
    <w:name w:val="xl174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75">
    <w:name w:val="xl175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76">
    <w:name w:val="xl176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sz w:val="24"/>
      <w:szCs w:val="24"/>
      <w:lang w:eastAsia="zh-TW"/>
    </w:rPr>
  </w:style>
  <w:style w:type="paragraph" w:customStyle="1" w:styleId="xl177">
    <w:name w:val="xl177"/>
    <w:basedOn w:val="a"/>
    <w:rsid w:val="0053520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PMingLiU" w:hAnsi="PMingLiU" w:cs="PMingLiU"/>
      <w:sz w:val="24"/>
      <w:szCs w:val="24"/>
      <w:lang w:eastAsia="zh-TW"/>
    </w:rPr>
  </w:style>
  <w:style w:type="paragraph" w:customStyle="1" w:styleId="xl178">
    <w:name w:val="xl178"/>
    <w:basedOn w:val="a"/>
    <w:rsid w:val="0053520F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79">
    <w:name w:val="xl179"/>
    <w:basedOn w:val="a"/>
    <w:rsid w:val="0053520F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PMingLiU" w:hAnsi="PMingLiU" w:cs="PMingLiU"/>
      <w:sz w:val="24"/>
      <w:szCs w:val="24"/>
      <w:lang w:eastAsia="zh-TW"/>
    </w:rPr>
  </w:style>
  <w:style w:type="paragraph" w:customStyle="1" w:styleId="xl180">
    <w:name w:val="xl180"/>
    <w:basedOn w:val="a"/>
    <w:rsid w:val="0053520F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PMingLiU" w:hAnsi="PMingLiU" w:cs="PMingLiU"/>
      <w:sz w:val="24"/>
      <w:szCs w:val="24"/>
      <w:lang w:eastAsia="zh-TW"/>
    </w:rPr>
  </w:style>
  <w:style w:type="paragraph" w:customStyle="1" w:styleId="xl181">
    <w:name w:val="xl181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82">
    <w:name w:val="xl182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83">
    <w:name w:val="xl183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84">
    <w:name w:val="xl184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PMingLiU" w:hAnsi="PMingLiU" w:cs="PMingLiU"/>
      <w:sz w:val="24"/>
      <w:szCs w:val="24"/>
      <w:lang w:eastAsia="zh-TW"/>
    </w:rPr>
  </w:style>
  <w:style w:type="paragraph" w:customStyle="1" w:styleId="xl185">
    <w:name w:val="xl185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PMingLiU" w:hAnsi="PMingLiU" w:cs="PMingLiU"/>
      <w:sz w:val="24"/>
      <w:szCs w:val="24"/>
      <w:lang w:eastAsia="zh-TW"/>
    </w:rPr>
  </w:style>
  <w:style w:type="paragraph" w:customStyle="1" w:styleId="xl186">
    <w:name w:val="xl186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cs="Arial"/>
      <w:color w:val="0000FF"/>
      <w:sz w:val="24"/>
      <w:szCs w:val="24"/>
      <w:lang w:eastAsia="zh-TW"/>
    </w:rPr>
  </w:style>
  <w:style w:type="paragraph" w:customStyle="1" w:styleId="xl187">
    <w:name w:val="xl187"/>
    <w:basedOn w:val="a"/>
    <w:rsid w:val="0053520F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cs="Arial"/>
      <w:color w:val="0000FF"/>
      <w:sz w:val="24"/>
      <w:szCs w:val="24"/>
      <w:lang w:eastAsia="zh-TW"/>
    </w:rPr>
  </w:style>
  <w:style w:type="paragraph" w:customStyle="1" w:styleId="xl188">
    <w:name w:val="xl188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89">
    <w:name w:val="xl189"/>
    <w:basedOn w:val="a"/>
    <w:rsid w:val="0053520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PMingLiU" w:hAnsi="PMingLiU" w:cs="PMingLiU"/>
      <w:sz w:val="24"/>
      <w:szCs w:val="24"/>
      <w:lang w:eastAsia="zh-TW"/>
    </w:rPr>
  </w:style>
  <w:style w:type="paragraph" w:customStyle="1" w:styleId="xl190">
    <w:name w:val="xl190"/>
    <w:basedOn w:val="a"/>
    <w:rsid w:val="0053520F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91">
    <w:name w:val="xl191"/>
    <w:basedOn w:val="a"/>
    <w:rsid w:val="0053520F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92">
    <w:name w:val="xl192"/>
    <w:basedOn w:val="a"/>
    <w:rsid w:val="0053520F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24"/>
      <w:szCs w:val="24"/>
      <w:lang w:eastAsia="zh-TW"/>
    </w:rPr>
  </w:style>
  <w:style w:type="paragraph" w:customStyle="1" w:styleId="xl193">
    <w:name w:val="xl193"/>
    <w:basedOn w:val="a"/>
    <w:rsid w:val="005352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94">
    <w:name w:val="xl194"/>
    <w:basedOn w:val="a"/>
    <w:rsid w:val="005352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color w:val="0000FF"/>
      <w:sz w:val="24"/>
      <w:szCs w:val="24"/>
      <w:lang w:eastAsia="zh-TW"/>
    </w:rPr>
  </w:style>
  <w:style w:type="paragraph" w:customStyle="1" w:styleId="xl195">
    <w:name w:val="xl195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PMingLiU" w:hAnsi="PMingLiU" w:cs="PMingLiU"/>
      <w:color w:val="0000FF"/>
      <w:sz w:val="24"/>
      <w:szCs w:val="24"/>
      <w:lang w:eastAsia="zh-TW"/>
    </w:rPr>
  </w:style>
  <w:style w:type="paragraph" w:customStyle="1" w:styleId="xl196">
    <w:name w:val="xl196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PMingLiU" w:hAnsi="PMingLiU" w:cs="PMingLiU"/>
      <w:color w:val="0000FF"/>
      <w:sz w:val="24"/>
      <w:szCs w:val="24"/>
      <w:lang w:eastAsia="zh-TW"/>
    </w:rPr>
  </w:style>
  <w:style w:type="paragraph" w:customStyle="1" w:styleId="xl197">
    <w:name w:val="xl197"/>
    <w:basedOn w:val="a"/>
    <w:rsid w:val="0053520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zh-TW"/>
    </w:rPr>
  </w:style>
  <w:style w:type="paragraph" w:customStyle="1" w:styleId="xl198">
    <w:name w:val="xl198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199">
    <w:name w:val="xl199"/>
    <w:basedOn w:val="a"/>
    <w:rsid w:val="005352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cs="Arial"/>
      <w:color w:val="0000FF"/>
      <w:sz w:val="24"/>
      <w:szCs w:val="24"/>
      <w:lang w:eastAsia="zh-TW"/>
    </w:rPr>
  </w:style>
  <w:style w:type="paragraph" w:customStyle="1" w:styleId="xl200">
    <w:name w:val="xl200"/>
    <w:basedOn w:val="a"/>
    <w:rsid w:val="0053520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sz w:val="24"/>
      <w:szCs w:val="24"/>
      <w:lang w:eastAsia="zh-TW"/>
    </w:rPr>
  </w:style>
  <w:style w:type="paragraph" w:customStyle="1" w:styleId="110">
    <w:name w:val="清單號碼11"/>
    <w:basedOn w:val="ab"/>
    <w:rsid w:val="0053520F"/>
    <w:pPr>
      <w:tabs>
        <w:tab w:val="clear" w:pos="1305"/>
      </w:tabs>
      <w:ind w:left="0" w:firstLine="0"/>
    </w:pPr>
    <w:rPr>
      <w:rFonts w:ascii="Tahoma" w:hAnsi="Tahoma"/>
      <w:noProof/>
      <w:lang w:eastAsia="zh-TW"/>
    </w:rPr>
  </w:style>
  <w:style w:type="paragraph" w:customStyle="1" w:styleId="aff">
    <w:name w:val="預設"/>
    <w:rsid w:val="0053520F"/>
    <w:pPr>
      <w:suppressAutoHyphens/>
    </w:pPr>
    <w:rPr>
      <w:rFonts w:ascii="Arial" w:eastAsia="PMingLiU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4439</Words>
  <Characters>25304</Characters>
  <Application>Microsoft Office Word</Application>
  <DocSecurity>0</DocSecurity>
  <Lines>210</Lines>
  <Paragraphs>59</Paragraphs>
  <ScaleCrop>false</ScaleCrop>
  <Company/>
  <LinksUpToDate>false</LinksUpToDate>
  <CharactersWithSpaces>29684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panda.pan</dc:creator>
  <cp:lastModifiedBy>panda.pan</cp:lastModifiedBy>
  <cp:revision>1</cp:revision>
  <dcterms:created xsi:type="dcterms:W3CDTF">2015-07-10T02:31:00Z</dcterms:created>
  <dcterms:modified xsi:type="dcterms:W3CDTF">2015-07-10T02:32:00Z</dcterms:modified>
</cp:coreProperties>
</file>